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docx" ContentType="application/vnd.openxmlformats-officedocument.wordprocessingml.document"/>
  <Override PartName="/word/embeddings/oleObject3.doc" ContentType="application/msword"/>
  <Override PartName="/word/header3.xml" ContentType="application/vnd.openxmlformats-officedocument.wordprocessingml.header+xml"/>
  <Override PartName="/word/media/image1.wmf" ContentType="image/x-wmf"/>
  <Override PartName="/word/media/image2.jpeg" ContentType="image/jpeg"/>
  <Override PartName="/word/media/image2.wmf" ContentType="image/x-wmf"/>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lineRule="auto" w:line="240" w:before="0" w:after="0"/>
            <w:ind w:right="-360" w:hanging="0"/>
            <w:jc w:val="both"/>
            <w:rPr>
              <w:rFonts w:ascii="Calibri" w:hAnsi="Calibri" w:cs="Calibri" w:asciiTheme="minorHAnsi" w:cstheme="minorHAnsi" w:hAnsiTheme="minorHAnsi"/>
              <w:sz w:val="28"/>
              <w:szCs w:val="28"/>
            </w:rPr>
          </w:pPr>
          <w:bookmarkStart w:id="0" w:name="_GoBack"/>
          <w:bookmarkEnd w:id="0"/>
          <w:r>
            <w:rPr>
              <w:rFonts w:cs="Calibri" w:ascii="Calibri" w:hAnsi="Calibri" w:asciiTheme="minorHAnsi" w:cstheme="minorHAnsi" w:hAnsiTheme="minorHAnsi"/>
              <w:sz w:val="28"/>
              <w:szCs w:val="28"/>
            </w:rPr>
            <w:t>Contents</w:t>
          </w:r>
        </w:p>
        <w:p>
          <w:pPr>
            <w:pStyle w:val="Contents1"/>
            <w:rPr>
              <w:rFonts w:eastAsia="" w:cs="Calibri" w:cstheme="minorHAnsi" w:eastAsiaTheme="minorEastAsia"/>
            </w:rPr>
          </w:pPr>
          <w:r>
            <w:fldChar w:fldCharType="begin"/>
          </w:r>
          <w:r>
            <w:rPr>
              <w:webHidden/>
              <w:rStyle w:val="IndexLink"/>
              <w:rFonts w:cs="Calibri"/>
            </w:rPr>
            <w:instrText xml:space="preserve"> TOC \z \o "1-3" \u \h</w:instrText>
          </w:r>
          <w:r>
            <w:rPr>
              <w:webHidden/>
              <w:rStyle w:val="IndexLink"/>
              <w:rFonts w:cs="Calibri"/>
            </w:rPr>
            <w:fldChar w:fldCharType="separate"/>
          </w:r>
          <w:hyperlink w:anchor="_Toc94015634">
            <w:r>
              <w:rPr>
                <w:webHidden/>
                <w:rStyle w:val="IndexLink"/>
                <w:rFonts w:cs="Calibri" w:cstheme="minorHAnsi"/>
              </w:rPr>
              <w:t>1.</w:t>
            </w:r>
            <w:r>
              <w:rPr>
                <w:rStyle w:val="IndexLink"/>
                <w:rFonts w:eastAsia="" w:cs="Calibri" w:cstheme="minorHAnsi" w:eastAsiaTheme="minorEastAsia"/>
              </w:rPr>
              <w:tab/>
            </w:r>
            <w:r>
              <w:rPr>
                <w:rStyle w:val="IndexLink"/>
                <w:rFonts w:cs="Calibri" w:cstheme="minorHAnsi"/>
              </w:rPr>
              <w:t>FINAL FOREIGN COMPENSATION INFORMATION REQUEST</w:t>
            </w:r>
            <w:r>
              <w:rPr>
                <w:webHidden/>
              </w:rPr>
              <w:fldChar w:fldCharType="begin"/>
            </w:r>
            <w:r>
              <w:rPr>
                <w:webHidden/>
              </w:rPr>
              <w:instrText xml:space="preserve">PAGEREF _Toc94015634 \h</w:instrText>
            </w:r>
            <w:r>
              <w:rPr>
                <w:webHidden/>
              </w:rPr>
              <w:fldChar w:fldCharType="separate"/>
            </w:r>
            <w:r>
              <w:rPr>
                <w:rStyle w:val="IndexLink"/>
                <w:rFonts w:cs="Calibri" w:cstheme="minorHAnsi"/>
                <w:vanish w:val="false"/>
              </w:rPr>
              <w:tab/>
              <w:t>3</w:t>
            </w:r>
            <w:r>
              <w:rPr>
                <w:webHidden/>
              </w:rPr>
              <w:fldChar w:fldCharType="end"/>
            </w:r>
          </w:hyperlink>
        </w:p>
        <w:p>
          <w:pPr>
            <w:pStyle w:val="Contents1"/>
            <w:rPr>
              <w:rFonts w:eastAsia="" w:cs="Calibri" w:cstheme="minorHAnsi" w:eastAsiaTheme="minorEastAsia"/>
            </w:rPr>
          </w:pPr>
          <w:hyperlink w:anchor="_Toc94015635">
            <w:r>
              <w:rPr>
                <w:webHidden/>
                <w:rStyle w:val="IndexLink"/>
                <w:rFonts w:cs="Calibri" w:cstheme="minorHAnsi"/>
              </w:rPr>
              <w:t>2.</w:t>
            </w:r>
            <w:r>
              <w:rPr>
                <w:rStyle w:val="IndexLink"/>
                <w:rFonts w:eastAsia="" w:cs="Calibri" w:cstheme="minorHAnsi" w:eastAsiaTheme="minorEastAsia"/>
              </w:rPr>
              <w:tab/>
            </w:r>
            <w:r>
              <w:rPr>
                <w:rStyle w:val="IndexLink"/>
                <w:rFonts w:cs="Calibri" w:cstheme="minorHAnsi"/>
              </w:rPr>
              <w:t>FINAL FOREIGN COMPENSATION INFORMATION REQUEST – 1</w:t>
            </w:r>
            <w:r>
              <w:rPr>
                <w:rStyle w:val="IndexLink"/>
                <w:rFonts w:cs="Calibri" w:cstheme="minorHAnsi"/>
                <w:vertAlign w:val="superscript"/>
              </w:rPr>
              <w:t>ST</w:t>
            </w:r>
            <w:r>
              <w:rPr>
                <w:rStyle w:val="IndexLink"/>
                <w:rFonts w:cs="Calibri" w:cstheme="minorHAnsi"/>
              </w:rPr>
              <w:t xml:space="preserve"> REMINDER</w:t>
            </w:r>
            <w:r>
              <w:rPr>
                <w:webHidden/>
              </w:rPr>
              <w:fldChar w:fldCharType="begin"/>
            </w:r>
            <w:r>
              <w:rPr>
                <w:webHidden/>
              </w:rPr>
              <w:instrText xml:space="preserve">PAGEREF _Toc94015635 \h</w:instrText>
            </w:r>
            <w:r>
              <w:rPr>
                <w:webHidden/>
              </w:rPr>
              <w:fldChar w:fldCharType="separate"/>
            </w:r>
            <w:r>
              <w:rPr>
                <w:rStyle w:val="IndexLink"/>
                <w:rFonts w:cs="Calibri" w:cstheme="minorHAnsi"/>
                <w:vanish w:val="false"/>
              </w:rPr>
              <w:tab/>
              <w:t>3</w:t>
            </w:r>
            <w:r>
              <w:rPr>
                <w:webHidden/>
              </w:rPr>
              <w:fldChar w:fldCharType="end"/>
            </w:r>
          </w:hyperlink>
        </w:p>
        <w:p>
          <w:pPr>
            <w:pStyle w:val="Contents1"/>
            <w:rPr>
              <w:rFonts w:eastAsia="" w:cs="Calibri" w:cstheme="minorHAnsi" w:eastAsiaTheme="minorEastAsia"/>
            </w:rPr>
          </w:pPr>
          <w:hyperlink w:anchor="_Toc94015636">
            <w:r>
              <w:rPr>
                <w:webHidden/>
                <w:rStyle w:val="IndexLink"/>
                <w:rFonts w:cs="Calibri" w:cstheme="minorHAnsi"/>
              </w:rPr>
              <w:t>3.</w:t>
            </w:r>
            <w:r>
              <w:rPr>
                <w:rStyle w:val="IndexLink"/>
                <w:rFonts w:eastAsia="" w:cs="Calibri" w:cstheme="minorHAnsi" w:eastAsiaTheme="minorEastAsia"/>
              </w:rPr>
              <w:tab/>
            </w:r>
            <w:r>
              <w:rPr>
                <w:rStyle w:val="IndexLink"/>
                <w:rFonts w:cs="Calibri" w:cstheme="minorHAnsi"/>
              </w:rPr>
              <w:t>FINAL FOREIGN COMPENSATION INFORMATION REQUEST – 2</w:t>
            </w:r>
            <w:r>
              <w:rPr>
                <w:rStyle w:val="IndexLink"/>
                <w:rFonts w:cs="Calibri" w:cstheme="minorHAnsi"/>
                <w:vertAlign w:val="superscript"/>
              </w:rPr>
              <w:t>ND</w:t>
            </w:r>
            <w:r>
              <w:rPr>
                <w:rStyle w:val="IndexLink"/>
                <w:rFonts w:cs="Calibri" w:cstheme="minorHAnsi"/>
              </w:rPr>
              <w:t xml:space="preserve"> REMINDER</w:t>
            </w:r>
            <w:r>
              <w:rPr>
                <w:webHidden/>
              </w:rPr>
              <w:fldChar w:fldCharType="begin"/>
            </w:r>
            <w:r>
              <w:rPr>
                <w:webHidden/>
              </w:rPr>
              <w:instrText xml:space="preserve">PAGEREF _Toc94015636 \h</w:instrText>
            </w:r>
            <w:r>
              <w:rPr>
                <w:webHidden/>
              </w:rPr>
              <w:fldChar w:fldCharType="separate"/>
            </w:r>
            <w:r>
              <w:rPr>
                <w:rStyle w:val="IndexLink"/>
                <w:rFonts w:cs="Calibri" w:cstheme="minorHAnsi"/>
                <w:vanish w:val="false"/>
              </w:rPr>
              <w:tab/>
              <w:t>4</w:t>
            </w:r>
            <w:r>
              <w:rPr>
                <w:webHidden/>
              </w:rPr>
              <w:fldChar w:fldCharType="end"/>
            </w:r>
          </w:hyperlink>
        </w:p>
        <w:p>
          <w:pPr>
            <w:pStyle w:val="Contents1"/>
            <w:rPr>
              <w:rFonts w:eastAsia="" w:cs="Calibri" w:cstheme="minorHAnsi" w:eastAsiaTheme="minorEastAsia"/>
            </w:rPr>
          </w:pPr>
          <w:hyperlink w:anchor="_Toc94015637">
            <w:r>
              <w:rPr>
                <w:webHidden/>
                <w:rStyle w:val="IndexLink"/>
                <w:rFonts w:cs="Calibri" w:cstheme="minorHAnsi"/>
              </w:rPr>
              <w:t>4.</w:t>
            </w:r>
            <w:r>
              <w:rPr>
                <w:rStyle w:val="IndexLink"/>
                <w:rFonts w:eastAsia="" w:cs="Calibri" w:cstheme="minorHAnsi" w:eastAsiaTheme="minorEastAsia"/>
              </w:rPr>
              <w:tab/>
            </w:r>
            <w:r>
              <w:rPr>
                <w:rStyle w:val="IndexLink"/>
                <w:rFonts w:cs="Calibri" w:cstheme="minorHAnsi"/>
              </w:rPr>
              <w:t>AUTHORZIATION LIST REQUEST – COORDINATION OFFICE</w:t>
            </w:r>
            <w:r>
              <w:rPr>
                <w:webHidden/>
              </w:rPr>
              <w:fldChar w:fldCharType="begin"/>
            </w:r>
            <w:r>
              <w:rPr>
                <w:webHidden/>
              </w:rPr>
              <w:instrText xml:space="preserve">PAGEREF _Toc94015637 \h</w:instrText>
            </w:r>
            <w:r>
              <w:rPr>
                <w:webHidden/>
              </w:rPr>
              <w:fldChar w:fldCharType="separate"/>
            </w:r>
            <w:r>
              <w:rPr>
                <w:rStyle w:val="IndexLink"/>
                <w:rFonts w:cs="Calibri" w:cstheme="minorHAnsi"/>
                <w:vanish w:val="false"/>
              </w:rPr>
              <w:tab/>
              <w:t>5</w:t>
            </w:r>
            <w:r>
              <w:rPr>
                <w:webHidden/>
              </w:rPr>
              <w:fldChar w:fldCharType="end"/>
            </w:r>
          </w:hyperlink>
        </w:p>
        <w:p>
          <w:pPr>
            <w:pStyle w:val="Contents1"/>
            <w:rPr>
              <w:rFonts w:eastAsia="" w:cs="Calibri" w:cstheme="minorHAnsi" w:eastAsiaTheme="minorEastAsia"/>
            </w:rPr>
          </w:pPr>
          <w:hyperlink w:anchor="_Toc94015638">
            <w:r>
              <w:rPr>
                <w:webHidden/>
                <w:rStyle w:val="IndexLink"/>
                <w:rFonts w:cs="Calibri" w:cstheme="minorHAnsi"/>
              </w:rPr>
              <w:t>5.</w:t>
            </w:r>
            <w:r>
              <w:rPr>
                <w:rStyle w:val="IndexLink"/>
                <w:rFonts w:eastAsia="" w:cs="Calibri" w:cstheme="minorHAnsi" w:eastAsiaTheme="minorEastAsia"/>
              </w:rPr>
              <w:tab/>
            </w:r>
            <w:r>
              <w:rPr>
                <w:rStyle w:val="IndexLink"/>
                <w:rFonts w:cs="Calibri" w:cstheme="minorHAnsi"/>
              </w:rPr>
              <w:t>AUTHORZIATION LIST REQUEST – COORDINATION OFFICE – 1</w:t>
            </w:r>
            <w:r>
              <w:rPr>
                <w:rStyle w:val="IndexLink"/>
                <w:rFonts w:cs="Calibri" w:cstheme="minorHAnsi"/>
                <w:vertAlign w:val="superscript"/>
              </w:rPr>
              <w:t>ST</w:t>
            </w:r>
            <w:r>
              <w:rPr>
                <w:rStyle w:val="IndexLink"/>
                <w:rFonts w:cs="Calibri" w:cstheme="minorHAnsi"/>
              </w:rPr>
              <w:t xml:space="preserve"> REMINDER</w:t>
            </w:r>
            <w:r>
              <w:rPr>
                <w:webHidden/>
              </w:rPr>
              <w:fldChar w:fldCharType="begin"/>
            </w:r>
            <w:r>
              <w:rPr>
                <w:webHidden/>
              </w:rPr>
              <w:instrText xml:space="preserve">PAGEREF _Toc94015638 \h</w:instrText>
            </w:r>
            <w:r>
              <w:rPr>
                <w:webHidden/>
              </w:rPr>
              <w:fldChar w:fldCharType="separate"/>
            </w:r>
            <w:r>
              <w:rPr>
                <w:rStyle w:val="IndexLink"/>
                <w:rFonts w:cs="Calibri" w:cstheme="minorHAnsi"/>
                <w:vanish w:val="false"/>
              </w:rPr>
              <w:tab/>
              <w:t>6</w:t>
            </w:r>
            <w:r>
              <w:rPr>
                <w:webHidden/>
              </w:rPr>
              <w:fldChar w:fldCharType="end"/>
            </w:r>
          </w:hyperlink>
        </w:p>
        <w:p>
          <w:pPr>
            <w:pStyle w:val="Contents1"/>
            <w:rPr>
              <w:rFonts w:eastAsia="" w:cs="Calibri" w:cstheme="minorHAnsi" w:eastAsiaTheme="minorEastAsia"/>
            </w:rPr>
          </w:pPr>
          <w:hyperlink w:anchor="_Toc94015639">
            <w:r>
              <w:rPr>
                <w:webHidden/>
                <w:rStyle w:val="IndexLink"/>
                <w:rFonts w:cs="Calibri" w:cstheme="minorHAnsi"/>
              </w:rPr>
              <w:t>6.</w:t>
            </w:r>
            <w:r>
              <w:rPr>
                <w:rStyle w:val="IndexLink"/>
                <w:rFonts w:eastAsia="" w:cs="Calibri" w:cstheme="minorHAnsi" w:eastAsiaTheme="minorEastAsia"/>
              </w:rPr>
              <w:tab/>
            </w:r>
            <w:r>
              <w:rPr>
                <w:rStyle w:val="IndexLink"/>
                <w:rFonts w:cs="Calibri" w:cstheme="minorHAnsi"/>
              </w:rPr>
              <w:t>AUTHORZIATION LIST REQUEST – COORDINATION OFFICE – 2</w:t>
            </w:r>
            <w:r>
              <w:rPr>
                <w:rStyle w:val="IndexLink"/>
                <w:rFonts w:cs="Calibri" w:cstheme="minorHAnsi"/>
                <w:vertAlign w:val="superscript"/>
              </w:rPr>
              <w:t>ND</w:t>
            </w:r>
            <w:r>
              <w:rPr>
                <w:rStyle w:val="IndexLink"/>
                <w:rFonts w:cs="Calibri" w:cstheme="minorHAnsi"/>
              </w:rPr>
              <w:t xml:space="preserve"> REMINDER</w:t>
            </w:r>
            <w:r>
              <w:rPr>
                <w:webHidden/>
              </w:rPr>
              <w:fldChar w:fldCharType="begin"/>
            </w:r>
            <w:r>
              <w:rPr>
                <w:webHidden/>
              </w:rPr>
              <w:instrText xml:space="preserve">PAGEREF _Toc94015639 \h</w:instrText>
            </w:r>
            <w:r>
              <w:rPr>
                <w:webHidden/>
              </w:rPr>
              <w:fldChar w:fldCharType="separate"/>
            </w:r>
            <w:r>
              <w:rPr>
                <w:rStyle w:val="IndexLink"/>
                <w:rFonts w:cs="Calibri" w:cstheme="minorHAnsi"/>
                <w:vanish w:val="false"/>
              </w:rPr>
              <w:tab/>
              <w:t>6</w:t>
            </w:r>
            <w:r>
              <w:rPr>
                <w:webHidden/>
              </w:rPr>
              <w:fldChar w:fldCharType="end"/>
            </w:r>
          </w:hyperlink>
        </w:p>
        <w:p>
          <w:pPr>
            <w:pStyle w:val="Contents1"/>
            <w:rPr>
              <w:rFonts w:eastAsia="" w:cs="Calibri" w:cstheme="minorHAnsi" w:eastAsiaTheme="minorEastAsia"/>
            </w:rPr>
          </w:pPr>
          <w:hyperlink w:anchor="_Toc94015640">
            <w:r>
              <w:rPr>
                <w:webHidden/>
                <w:rStyle w:val="IndexLink"/>
                <w:rFonts w:cs="Calibri" w:cstheme="minorHAnsi"/>
              </w:rPr>
              <w:t>7.</w:t>
            </w:r>
            <w:r>
              <w:rPr>
                <w:rStyle w:val="IndexLink"/>
                <w:rFonts w:eastAsia="" w:cs="Calibri" w:cstheme="minorHAnsi" w:eastAsiaTheme="minorEastAsia"/>
              </w:rPr>
              <w:tab/>
            </w:r>
            <w:r>
              <w:rPr>
                <w:rStyle w:val="IndexLink"/>
                <w:rFonts w:cs="Calibri" w:cstheme="minorHAnsi"/>
              </w:rPr>
              <w:t>AUTHORZIATION LIST REQUEST – CLIENT</w:t>
            </w:r>
            <w:r>
              <w:rPr>
                <w:webHidden/>
              </w:rPr>
              <w:fldChar w:fldCharType="begin"/>
            </w:r>
            <w:r>
              <w:rPr>
                <w:webHidden/>
              </w:rPr>
              <w:instrText xml:space="preserve">PAGEREF _Toc94015640 \h</w:instrText>
            </w:r>
            <w:r>
              <w:rPr>
                <w:webHidden/>
              </w:rPr>
              <w:fldChar w:fldCharType="separate"/>
            </w:r>
            <w:r>
              <w:rPr>
                <w:rStyle w:val="IndexLink"/>
                <w:rFonts w:cs="Calibri" w:cstheme="minorHAnsi"/>
                <w:vanish w:val="false"/>
              </w:rPr>
              <w:tab/>
              <w:t>7</w:t>
            </w:r>
            <w:r>
              <w:rPr>
                <w:webHidden/>
              </w:rPr>
              <w:fldChar w:fldCharType="end"/>
            </w:r>
          </w:hyperlink>
        </w:p>
        <w:p>
          <w:pPr>
            <w:pStyle w:val="Contents1"/>
            <w:rPr>
              <w:rFonts w:eastAsia="" w:cs="Calibri" w:cstheme="minorHAnsi" w:eastAsiaTheme="minorEastAsia"/>
            </w:rPr>
          </w:pPr>
          <w:hyperlink w:anchor="_Toc94015641">
            <w:r>
              <w:rPr>
                <w:webHidden/>
                <w:rStyle w:val="IndexLink"/>
                <w:rFonts w:cs="Calibri" w:cstheme="minorHAnsi"/>
              </w:rPr>
              <w:t>8.</w:t>
            </w:r>
            <w:r>
              <w:rPr>
                <w:rStyle w:val="IndexLink"/>
                <w:rFonts w:eastAsia="" w:cs="Calibri" w:cstheme="minorHAnsi" w:eastAsiaTheme="minorEastAsia"/>
              </w:rPr>
              <w:tab/>
            </w:r>
            <w:r>
              <w:rPr>
                <w:rStyle w:val="IndexLink"/>
                <w:rFonts w:cs="Calibri" w:cstheme="minorHAnsi"/>
              </w:rPr>
              <w:t>AUTHORZIATION LIST REQUEST – CLIENT – 1</w:t>
            </w:r>
            <w:r>
              <w:rPr>
                <w:rStyle w:val="IndexLink"/>
                <w:rFonts w:cs="Calibri" w:cstheme="minorHAnsi"/>
                <w:vertAlign w:val="superscript"/>
              </w:rPr>
              <w:t>ST</w:t>
            </w:r>
            <w:r>
              <w:rPr>
                <w:rStyle w:val="IndexLink"/>
                <w:rFonts w:cs="Calibri" w:cstheme="minorHAnsi"/>
              </w:rPr>
              <w:t xml:space="preserve"> REMINDER</w:t>
            </w:r>
            <w:r>
              <w:rPr>
                <w:webHidden/>
              </w:rPr>
              <w:fldChar w:fldCharType="begin"/>
            </w:r>
            <w:r>
              <w:rPr>
                <w:webHidden/>
              </w:rPr>
              <w:instrText xml:space="preserve">PAGEREF _Toc94015641 \h</w:instrText>
            </w:r>
            <w:r>
              <w:rPr>
                <w:webHidden/>
              </w:rPr>
              <w:fldChar w:fldCharType="separate"/>
            </w:r>
            <w:r>
              <w:rPr>
                <w:rStyle w:val="IndexLink"/>
                <w:rFonts w:cs="Calibri" w:cstheme="minorHAnsi"/>
                <w:vanish w:val="false"/>
              </w:rPr>
              <w:tab/>
              <w:t>8</w:t>
            </w:r>
            <w:r>
              <w:rPr>
                <w:webHidden/>
              </w:rPr>
              <w:fldChar w:fldCharType="end"/>
            </w:r>
          </w:hyperlink>
        </w:p>
        <w:p>
          <w:pPr>
            <w:pStyle w:val="Contents1"/>
            <w:rPr>
              <w:rFonts w:eastAsia="" w:cs="Calibri" w:cstheme="minorHAnsi" w:eastAsiaTheme="minorEastAsia"/>
            </w:rPr>
          </w:pPr>
          <w:hyperlink w:anchor="_Toc94015642">
            <w:r>
              <w:rPr>
                <w:webHidden/>
                <w:rStyle w:val="IndexLink"/>
                <w:rFonts w:cs="Calibri" w:cstheme="minorHAnsi"/>
              </w:rPr>
              <w:t>9.</w:t>
            </w:r>
            <w:r>
              <w:rPr>
                <w:rStyle w:val="IndexLink"/>
                <w:rFonts w:eastAsia="" w:cs="Calibri" w:cstheme="minorHAnsi" w:eastAsiaTheme="minorEastAsia"/>
              </w:rPr>
              <w:tab/>
            </w:r>
            <w:r>
              <w:rPr>
                <w:rStyle w:val="IndexLink"/>
                <w:rFonts w:cs="Calibri" w:cstheme="minorHAnsi"/>
              </w:rPr>
              <w:t>AUTHORZIATION LIST REQUEST – CLIENT – 2</w:t>
            </w:r>
            <w:r>
              <w:rPr>
                <w:rStyle w:val="IndexLink"/>
                <w:rFonts w:cs="Calibri" w:cstheme="minorHAnsi"/>
                <w:vertAlign w:val="superscript"/>
              </w:rPr>
              <w:t>ND</w:t>
            </w:r>
            <w:r>
              <w:rPr>
                <w:rStyle w:val="IndexLink"/>
                <w:rFonts w:cs="Calibri" w:cstheme="minorHAnsi"/>
              </w:rPr>
              <w:t xml:space="preserve"> REMINDER</w:t>
            </w:r>
            <w:r>
              <w:rPr>
                <w:webHidden/>
              </w:rPr>
              <w:fldChar w:fldCharType="begin"/>
            </w:r>
            <w:r>
              <w:rPr>
                <w:webHidden/>
              </w:rPr>
              <w:instrText xml:space="preserve">PAGEREF _Toc94015642 \h</w:instrText>
            </w:r>
            <w:r>
              <w:rPr>
                <w:webHidden/>
              </w:rPr>
              <w:fldChar w:fldCharType="separate"/>
            </w:r>
            <w:r>
              <w:rPr>
                <w:rStyle w:val="IndexLink"/>
                <w:rFonts w:cs="Calibri" w:cstheme="minorHAnsi"/>
                <w:vanish w:val="false"/>
              </w:rPr>
              <w:tab/>
              <w:t>8</w:t>
            </w:r>
            <w:r>
              <w:rPr>
                <w:webHidden/>
              </w:rPr>
              <w:fldChar w:fldCharType="end"/>
            </w:r>
          </w:hyperlink>
        </w:p>
        <w:p>
          <w:pPr>
            <w:pStyle w:val="Contents1"/>
            <w:rPr>
              <w:rFonts w:eastAsia="" w:cs="Calibri" w:cstheme="minorHAnsi" w:eastAsiaTheme="minorEastAsia"/>
            </w:rPr>
          </w:pPr>
          <w:hyperlink w:anchor="_Toc94015643">
            <w:r>
              <w:rPr>
                <w:webHidden/>
                <w:rStyle w:val="IndexLink"/>
                <w:rFonts w:cs="Calibri" w:cstheme="minorHAnsi"/>
              </w:rPr>
              <w:t>10.</w:t>
            </w:r>
            <w:r>
              <w:rPr>
                <w:rStyle w:val="IndexLink"/>
                <w:rFonts w:eastAsia="" w:cs="Calibri" w:cstheme="minorHAnsi" w:eastAsiaTheme="minorEastAsia"/>
              </w:rPr>
              <w:tab/>
            </w:r>
            <w:r>
              <w:rPr>
                <w:rStyle w:val="IndexLink"/>
                <w:rFonts w:cs="Calibri" w:cstheme="minorHAnsi"/>
              </w:rPr>
              <w:t>AUTHORZIATION LIST REQUEST – JAPANESE EXPATRIATES</w:t>
            </w:r>
            <w:r>
              <w:rPr>
                <w:webHidden/>
              </w:rPr>
              <w:fldChar w:fldCharType="begin"/>
            </w:r>
            <w:r>
              <w:rPr>
                <w:webHidden/>
              </w:rPr>
              <w:instrText xml:space="preserve">PAGEREF _Toc94015643 \h</w:instrText>
            </w:r>
            <w:r>
              <w:rPr>
                <w:webHidden/>
              </w:rPr>
              <w:fldChar w:fldCharType="separate"/>
            </w:r>
            <w:r>
              <w:rPr>
                <w:rStyle w:val="IndexLink"/>
                <w:rFonts w:cs="Calibri" w:cstheme="minorHAnsi"/>
                <w:vanish w:val="false"/>
              </w:rPr>
              <w:tab/>
              <w:t>9</w:t>
            </w:r>
            <w:r>
              <w:rPr>
                <w:webHidden/>
              </w:rPr>
              <w:fldChar w:fldCharType="end"/>
            </w:r>
          </w:hyperlink>
        </w:p>
        <w:p>
          <w:pPr>
            <w:pStyle w:val="Contents1"/>
            <w:rPr>
              <w:rFonts w:eastAsia="" w:cs="Calibri" w:cstheme="minorHAnsi" w:eastAsiaTheme="minorEastAsia"/>
            </w:rPr>
          </w:pPr>
          <w:hyperlink w:anchor="_Toc94015644">
            <w:r>
              <w:rPr>
                <w:webHidden/>
                <w:rStyle w:val="IndexLink"/>
                <w:rFonts w:cs="Calibri" w:cstheme="minorHAnsi"/>
              </w:rPr>
              <w:t>11.</w:t>
            </w:r>
            <w:r>
              <w:rPr>
                <w:rStyle w:val="IndexLink"/>
                <w:rFonts w:eastAsia="" w:cs="Calibri" w:cstheme="minorHAnsi" w:eastAsiaTheme="minorEastAsia"/>
              </w:rPr>
              <w:tab/>
            </w:r>
            <w:r>
              <w:rPr>
                <w:rStyle w:val="IndexLink"/>
                <w:rFonts w:cs="Calibri" w:cstheme="minorHAnsi"/>
              </w:rPr>
              <w:t>AUTHORZIATION LIST REQUEST – JAPANESE EXPATRIATES – 1</w:t>
            </w:r>
            <w:r>
              <w:rPr>
                <w:rStyle w:val="IndexLink"/>
                <w:rFonts w:cs="Calibri" w:cstheme="minorHAnsi"/>
                <w:vertAlign w:val="superscript"/>
              </w:rPr>
              <w:t>ST</w:t>
            </w:r>
            <w:r>
              <w:rPr>
                <w:rStyle w:val="IndexLink"/>
                <w:rFonts w:cs="Calibri" w:cstheme="minorHAnsi"/>
              </w:rPr>
              <w:t xml:space="preserve"> REMINDER</w:t>
            </w:r>
            <w:r>
              <w:rPr>
                <w:webHidden/>
              </w:rPr>
              <w:fldChar w:fldCharType="begin"/>
            </w:r>
            <w:r>
              <w:rPr>
                <w:webHidden/>
              </w:rPr>
              <w:instrText xml:space="preserve">PAGEREF _Toc94015644 \h</w:instrText>
            </w:r>
            <w:r>
              <w:rPr>
                <w:webHidden/>
              </w:rPr>
              <w:fldChar w:fldCharType="separate"/>
            </w:r>
            <w:r>
              <w:rPr>
                <w:rStyle w:val="IndexLink"/>
                <w:rFonts w:cs="Calibri" w:cstheme="minorHAnsi"/>
                <w:vanish w:val="false"/>
              </w:rPr>
              <w:tab/>
              <w:t>11</w:t>
            </w:r>
            <w:r>
              <w:rPr>
                <w:webHidden/>
              </w:rPr>
              <w:fldChar w:fldCharType="end"/>
            </w:r>
          </w:hyperlink>
        </w:p>
        <w:p>
          <w:pPr>
            <w:pStyle w:val="Contents1"/>
            <w:rPr>
              <w:rFonts w:eastAsia="" w:cs="Calibri" w:cstheme="minorHAnsi" w:eastAsiaTheme="minorEastAsia"/>
            </w:rPr>
          </w:pPr>
          <w:hyperlink w:anchor="_Toc94015645">
            <w:r>
              <w:rPr>
                <w:webHidden/>
                <w:rStyle w:val="IndexLink"/>
                <w:rFonts w:cs="Calibri" w:cstheme="minorHAnsi"/>
              </w:rPr>
              <w:t>12.</w:t>
            </w:r>
            <w:r>
              <w:rPr>
                <w:rStyle w:val="IndexLink"/>
                <w:rFonts w:eastAsia="" w:cs="Calibri" w:cstheme="minorHAnsi" w:eastAsiaTheme="minorEastAsia"/>
              </w:rPr>
              <w:tab/>
            </w:r>
            <w:r>
              <w:rPr>
                <w:rStyle w:val="IndexLink"/>
                <w:rFonts w:cs="Calibri" w:cstheme="minorHAnsi"/>
              </w:rPr>
              <w:t>AUTHORZIATION LIST REQUEST – JAPANESE EXPATRIATES – 2</w:t>
            </w:r>
            <w:r>
              <w:rPr>
                <w:rStyle w:val="IndexLink"/>
                <w:rFonts w:cs="Calibri" w:cstheme="minorHAnsi"/>
                <w:vertAlign w:val="superscript"/>
              </w:rPr>
              <w:t>ND</w:t>
            </w:r>
            <w:r>
              <w:rPr>
                <w:rStyle w:val="IndexLink"/>
                <w:rFonts w:cs="Calibri" w:cstheme="minorHAnsi"/>
              </w:rPr>
              <w:t xml:space="preserve"> REMINDER</w:t>
            </w:r>
            <w:r>
              <w:rPr>
                <w:webHidden/>
              </w:rPr>
              <w:fldChar w:fldCharType="begin"/>
            </w:r>
            <w:r>
              <w:rPr>
                <w:webHidden/>
              </w:rPr>
              <w:instrText xml:space="preserve">PAGEREF _Toc94015645 \h</w:instrText>
            </w:r>
            <w:r>
              <w:rPr>
                <w:webHidden/>
              </w:rPr>
              <w:fldChar w:fldCharType="separate"/>
            </w:r>
            <w:r>
              <w:rPr>
                <w:rStyle w:val="IndexLink"/>
                <w:rFonts w:cs="Calibri" w:cstheme="minorHAnsi"/>
                <w:vanish w:val="false"/>
              </w:rPr>
              <w:tab/>
              <w:t>11</w:t>
            </w:r>
            <w:r>
              <w:rPr>
                <w:webHidden/>
              </w:rPr>
              <w:fldChar w:fldCharType="end"/>
            </w:r>
          </w:hyperlink>
        </w:p>
        <w:p>
          <w:pPr>
            <w:pStyle w:val="Contents1"/>
            <w:rPr>
              <w:rFonts w:eastAsia="" w:cs="Calibri" w:cstheme="minorHAnsi" w:eastAsiaTheme="minorEastAsia"/>
            </w:rPr>
          </w:pPr>
          <w:hyperlink w:anchor="_Toc94015646">
            <w:r>
              <w:rPr>
                <w:webHidden/>
                <w:rStyle w:val="IndexLink"/>
                <w:rFonts w:cs="Calibri" w:cstheme="minorHAnsi"/>
              </w:rPr>
              <w:t>13.</w:t>
            </w:r>
            <w:r>
              <w:rPr>
                <w:rStyle w:val="IndexLink"/>
                <w:rFonts w:eastAsia="" w:cs="Calibri" w:cstheme="minorHAnsi" w:eastAsiaTheme="minorEastAsia"/>
              </w:rPr>
              <w:tab/>
            </w:r>
            <w:r>
              <w:rPr>
                <w:rStyle w:val="IndexLink"/>
                <w:rFonts w:cs="Calibri" w:cstheme="minorHAnsi"/>
              </w:rPr>
              <w:t>TAXATION OF EMPLOYMENT INCOME IN THE HOME COUNTRY (HU WD)</w:t>
            </w:r>
            <w:r>
              <w:rPr>
                <w:webHidden/>
              </w:rPr>
              <w:fldChar w:fldCharType="begin"/>
            </w:r>
            <w:r>
              <w:rPr>
                <w:webHidden/>
              </w:rPr>
              <w:instrText xml:space="preserve">PAGEREF _Toc94015646 \h</w:instrText>
            </w:r>
            <w:r>
              <w:rPr>
                <w:webHidden/>
              </w:rPr>
              <w:fldChar w:fldCharType="separate"/>
            </w:r>
            <w:r>
              <w:rPr>
                <w:rStyle w:val="IndexLink"/>
                <w:rFonts w:cs="Calibri" w:cstheme="minorHAnsi"/>
                <w:vanish w:val="false"/>
              </w:rPr>
              <w:tab/>
              <w:t>12</w:t>
            </w:r>
            <w:r>
              <w:rPr>
                <w:webHidden/>
              </w:rPr>
              <w:fldChar w:fldCharType="end"/>
            </w:r>
          </w:hyperlink>
        </w:p>
        <w:p>
          <w:pPr>
            <w:pStyle w:val="Contents1"/>
            <w:rPr>
              <w:rFonts w:eastAsia="" w:cs="Calibri" w:cstheme="minorHAnsi" w:eastAsiaTheme="minorEastAsia"/>
            </w:rPr>
          </w:pPr>
          <w:hyperlink w:anchor="_Toc94015647">
            <w:r>
              <w:rPr>
                <w:webHidden/>
                <w:rStyle w:val="IndexLink"/>
                <w:rFonts w:cs="Calibri" w:cstheme="minorHAnsi"/>
              </w:rPr>
              <w:t>14.</w:t>
            </w:r>
            <w:r>
              <w:rPr>
                <w:rStyle w:val="IndexLink"/>
                <w:rFonts w:eastAsia="" w:cs="Calibri" w:cstheme="minorHAnsi" w:eastAsiaTheme="minorEastAsia"/>
              </w:rPr>
              <w:tab/>
            </w:r>
            <w:r>
              <w:rPr>
                <w:rStyle w:val="IndexLink"/>
                <w:rFonts w:cs="Calibri" w:cstheme="minorHAnsi"/>
              </w:rPr>
              <w:t>TAXATION OF EMPLOYMENT INCOME IN THE HOME COUNTRY (FO WD)</w:t>
            </w:r>
            <w:r>
              <w:rPr>
                <w:webHidden/>
              </w:rPr>
              <w:fldChar w:fldCharType="begin"/>
            </w:r>
            <w:r>
              <w:rPr>
                <w:webHidden/>
              </w:rPr>
              <w:instrText xml:space="preserve">PAGEREF _Toc94015647 \h</w:instrText>
            </w:r>
            <w:r>
              <w:rPr>
                <w:webHidden/>
              </w:rPr>
              <w:fldChar w:fldCharType="separate"/>
            </w:r>
            <w:r>
              <w:rPr>
                <w:rStyle w:val="IndexLink"/>
                <w:rFonts w:cs="Calibri" w:cstheme="minorHAnsi"/>
                <w:vanish w:val="false"/>
              </w:rPr>
              <w:tab/>
              <w:t>13</w:t>
            </w:r>
            <w:r>
              <w:rPr>
                <w:webHidden/>
              </w:rPr>
              <w:fldChar w:fldCharType="end"/>
            </w:r>
          </w:hyperlink>
        </w:p>
        <w:p>
          <w:pPr>
            <w:pStyle w:val="Contents1"/>
            <w:rPr>
              <w:rFonts w:eastAsia="" w:cs="Calibri" w:cstheme="minorHAnsi" w:eastAsiaTheme="minorEastAsia"/>
            </w:rPr>
          </w:pPr>
          <w:hyperlink w:anchor="_Toc94015648">
            <w:r>
              <w:rPr>
                <w:webHidden/>
                <w:rStyle w:val="IndexLink"/>
                <w:rFonts w:cs="Calibri" w:cstheme="minorHAnsi"/>
              </w:rPr>
              <w:t>15.</w:t>
            </w:r>
            <w:r>
              <w:rPr>
                <w:rStyle w:val="IndexLink"/>
                <w:rFonts w:eastAsia="" w:cs="Calibri" w:cstheme="minorHAnsi" w:eastAsiaTheme="minorEastAsia"/>
              </w:rPr>
              <w:tab/>
            </w:r>
            <w:r>
              <w:rPr>
                <w:rStyle w:val="IndexLink"/>
                <w:rFonts w:cs="Calibri" w:cstheme="minorHAnsi"/>
              </w:rPr>
              <w:t>DECLARATION TO EXPATRIATE</w:t>
            </w:r>
            <w:r>
              <w:rPr>
                <w:webHidden/>
              </w:rPr>
              <w:fldChar w:fldCharType="begin"/>
            </w:r>
            <w:r>
              <w:rPr>
                <w:webHidden/>
              </w:rPr>
              <w:instrText xml:space="preserve">PAGEREF _Toc94015648 \h</w:instrText>
            </w:r>
            <w:r>
              <w:rPr>
                <w:webHidden/>
              </w:rPr>
              <w:fldChar w:fldCharType="separate"/>
            </w:r>
            <w:r>
              <w:rPr>
                <w:rStyle w:val="IndexLink"/>
                <w:rFonts w:cs="Calibri" w:cstheme="minorHAnsi"/>
                <w:vanish w:val="false"/>
              </w:rPr>
              <w:tab/>
              <w:t>13</w:t>
            </w:r>
            <w:r>
              <w:rPr>
                <w:webHidden/>
              </w:rPr>
              <w:fldChar w:fldCharType="end"/>
            </w:r>
          </w:hyperlink>
        </w:p>
        <w:p>
          <w:pPr>
            <w:pStyle w:val="Contents1"/>
            <w:rPr>
              <w:rFonts w:eastAsia="" w:cs="Calibri" w:cstheme="minorHAnsi" w:eastAsiaTheme="minorEastAsia"/>
            </w:rPr>
          </w:pPr>
          <w:hyperlink w:anchor="_Toc94015649">
            <w:r>
              <w:rPr>
                <w:webHidden/>
                <w:rStyle w:val="IndexLink"/>
                <w:rFonts w:cs="Calibri" w:cstheme="minorHAnsi"/>
              </w:rPr>
              <w:t>16.</w:t>
            </w:r>
            <w:r>
              <w:rPr>
                <w:rStyle w:val="IndexLink"/>
                <w:rFonts w:eastAsia="" w:cs="Calibri" w:cstheme="minorHAnsi" w:eastAsiaTheme="minorEastAsia"/>
              </w:rPr>
              <w:tab/>
            </w:r>
            <w:r>
              <w:rPr>
                <w:rStyle w:val="IndexLink"/>
                <w:rFonts w:cs="Calibri" w:cstheme="minorHAnsi"/>
              </w:rPr>
              <w:t>DECLARATION TO EXPATRIATE – 1</w:t>
            </w:r>
            <w:r>
              <w:rPr>
                <w:rStyle w:val="IndexLink"/>
                <w:rFonts w:cs="Calibri" w:cstheme="minorHAnsi"/>
                <w:vertAlign w:val="superscript"/>
              </w:rPr>
              <w:t>ST</w:t>
            </w:r>
            <w:r>
              <w:rPr>
                <w:rStyle w:val="IndexLink"/>
                <w:rFonts w:cs="Calibri" w:cstheme="minorHAnsi"/>
              </w:rPr>
              <w:t xml:space="preserve"> REMINDER</w:t>
            </w:r>
            <w:r>
              <w:rPr>
                <w:webHidden/>
              </w:rPr>
              <w:fldChar w:fldCharType="begin"/>
            </w:r>
            <w:r>
              <w:rPr>
                <w:webHidden/>
              </w:rPr>
              <w:instrText xml:space="preserve">PAGEREF _Toc94015649 \h</w:instrText>
            </w:r>
            <w:r>
              <w:rPr>
                <w:webHidden/>
              </w:rPr>
              <w:fldChar w:fldCharType="separate"/>
            </w:r>
            <w:r>
              <w:rPr>
                <w:rStyle w:val="IndexLink"/>
                <w:rFonts w:cs="Calibri" w:cstheme="minorHAnsi"/>
                <w:vanish w:val="false"/>
              </w:rPr>
              <w:tab/>
              <w:t>14</w:t>
            </w:r>
            <w:r>
              <w:rPr>
                <w:webHidden/>
              </w:rPr>
              <w:fldChar w:fldCharType="end"/>
            </w:r>
          </w:hyperlink>
        </w:p>
        <w:p>
          <w:pPr>
            <w:pStyle w:val="Contents1"/>
            <w:rPr>
              <w:rFonts w:eastAsia="" w:cs="Calibri" w:cstheme="minorHAnsi" w:eastAsiaTheme="minorEastAsia"/>
            </w:rPr>
          </w:pPr>
          <w:hyperlink w:anchor="_Toc94015650">
            <w:r>
              <w:rPr>
                <w:webHidden/>
                <w:rStyle w:val="IndexLink"/>
                <w:rFonts w:cs="Calibri" w:cstheme="minorHAnsi"/>
              </w:rPr>
              <w:t>17.</w:t>
            </w:r>
            <w:r>
              <w:rPr>
                <w:rStyle w:val="IndexLink"/>
                <w:rFonts w:eastAsia="" w:cs="Calibri" w:cstheme="minorHAnsi" w:eastAsiaTheme="minorEastAsia"/>
              </w:rPr>
              <w:tab/>
            </w:r>
            <w:r>
              <w:rPr>
                <w:rStyle w:val="IndexLink"/>
                <w:rFonts w:cs="Calibri" w:cstheme="minorHAnsi"/>
              </w:rPr>
              <w:t>DECLARATION TO EXPATRIATE – 2</w:t>
            </w:r>
            <w:r>
              <w:rPr>
                <w:rStyle w:val="IndexLink"/>
                <w:rFonts w:cs="Calibri" w:cstheme="minorHAnsi"/>
                <w:vertAlign w:val="superscript"/>
              </w:rPr>
              <w:t>ND</w:t>
            </w:r>
            <w:r>
              <w:rPr>
                <w:rStyle w:val="IndexLink"/>
                <w:rFonts w:cs="Calibri" w:cstheme="minorHAnsi"/>
              </w:rPr>
              <w:t xml:space="preserve"> REMINDER</w:t>
            </w:r>
            <w:r>
              <w:rPr>
                <w:webHidden/>
              </w:rPr>
              <w:fldChar w:fldCharType="begin"/>
            </w:r>
            <w:r>
              <w:rPr>
                <w:webHidden/>
              </w:rPr>
              <w:instrText xml:space="preserve">PAGEREF _Toc94015650 \h</w:instrText>
            </w:r>
            <w:r>
              <w:rPr>
                <w:webHidden/>
              </w:rPr>
              <w:fldChar w:fldCharType="separate"/>
            </w:r>
            <w:r>
              <w:rPr>
                <w:rStyle w:val="IndexLink"/>
                <w:rFonts w:cs="Calibri" w:cstheme="minorHAnsi"/>
                <w:vanish w:val="false"/>
              </w:rPr>
              <w:tab/>
              <w:t>14</w:t>
            </w:r>
            <w:r>
              <w:rPr>
                <w:webHidden/>
              </w:rPr>
              <w:fldChar w:fldCharType="end"/>
            </w:r>
          </w:hyperlink>
        </w:p>
        <w:p>
          <w:pPr>
            <w:pStyle w:val="Contents1"/>
            <w:rPr>
              <w:rFonts w:eastAsia="" w:cs="Calibri" w:cstheme="minorHAnsi" w:eastAsiaTheme="minorEastAsia"/>
            </w:rPr>
          </w:pPr>
          <w:hyperlink w:anchor="_Toc94015651">
            <w:r>
              <w:rPr>
                <w:webHidden/>
                <w:rStyle w:val="IndexLink"/>
                <w:rFonts w:cs="Calibri" w:cstheme="minorHAnsi"/>
              </w:rPr>
              <w:t>18.</w:t>
            </w:r>
            <w:r>
              <w:rPr>
                <w:rStyle w:val="IndexLink"/>
                <w:rFonts w:eastAsia="" w:cs="Calibri" w:cstheme="minorHAnsi" w:eastAsiaTheme="minorEastAsia"/>
              </w:rPr>
              <w:tab/>
            </w:r>
            <w:r>
              <w:rPr>
                <w:rStyle w:val="IndexLink"/>
                <w:rFonts w:cs="Calibri" w:cstheme="minorHAnsi"/>
              </w:rPr>
              <w:t>ORGANIZER - COMMUNICATION</w:t>
            </w:r>
            <w:r>
              <w:rPr>
                <w:webHidden/>
              </w:rPr>
              <w:fldChar w:fldCharType="begin"/>
            </w:r>
            <w:r>
              <w:rPr>
                <w:webHidden/>
              </w:rPr>
              <w:instrText xml:space="preserve">PAGEREF _Toc94015651 \h</w:instrText>
            </w:r>
            <w:r>
              <w:rPr>
                <w:webHidden/>
              </w:rPr>
              <w:fldChar w:fldCharType="separate"/>
            </w:r>
            <w:r>
              <w:rPr>
                <w:rStyle w:val="IndexLink"/>
                <w:rFonts w:cs="Calibri" w:cstheme="minorHAnsi"/>
                <w:vanish w:val="false"/>
              </w:rPr>
              <w:tab/>
              <w:t>15</w:t>
            </w:r>
            <w:r>
              <w:rPr>
                <w:webHidden/>
              </w:rPr>
              <w:fldChar w:fldCharType="end"/>
            </w:r>
          </w:hyperlink>
        </w:p>
        <w:p>
          <w:pPr>
            <w:pStyle w:val="Contents1"/>
            <w:rPr>
              <w:rFonts w:eastAsia="" w:cs="Calibri" w:cstheme="minorHAnsi" w:eastAsiaTheme="minorEastAsia"/>
            </w:rPr>
          </w:pPr>
          <w:hyperlink w:anchor="_Toc94015652">
            <w:r>
              <w:rPr>
                <w:webHidden/>
                <w:rStyle w:val="IndexLink"/>
                <w:rFonts w:cs="Calibri" w:cstheme="minorHAnsi"/>
              </w:rPr>
              <w:t>19.</w:t>
            </w:r>
            <w:r>
              <w:rPr>
                <w:rStyle w:val="IndexLink"/>
                <w:rFonts w:eastAsia="" w:cs="Calibri" w:cstheme="minorHAnsi" w:eastAsiaTheme="minorEastAsia"/>
              </w:rPr>
              <w:tab/>
            </w:r>
            <w:r>
              <w:rPr>
                <w:rStyle w:val="IndexLink"/>
                <w:rFonts w:cs="Calibri" w:cstheme="minorHAnsi"/>
              </w:rPr>
              <w:t>ORGANIZER COMPLETION – 1</w:t>
            </w:r>
            <w:r>
              <w:rPr>
                <w:rStyle w:val="IndexLink"/>
                <w:rFonts w:cs="Calibri" w:cstheme="minorHAnsi"/>
                <w:vertAlign w:val="superscript"/>
              </w:rPr>
              <w:t>ST</w:t>
            </w:r>
            <w:r>
              <w:rPr>
                <w:rStyle w:val="IndexLink"/>
                <w:rFonts w:cs="Calibri" w:cstheme="minorHAnsi"/>
              </w:rPr>
              <w:t xml:space="preserve"> REMINDER</w:t>
            </w:r>
            <w:r>
              <w:rPr>
                <w:webHidden/>
              </w:rPr>
              <w:fldChar w:fldCharType="begin"/>
            </w:r>
            <w:r>
              <w:rPr>
                <w:webHidden/>
              </w:rPr>
              <w:instrText xml:space="preserve">PAGEREF _Toc94015652 \h</w:instrText>
            </w:r>
            <w:r>
              <w:rPr>
                <w:webHidden/>
              </w:rPr>
              <w:fldChar w:fldCharType="separate"/>
            </w:r>
            <w:r>
              <w:rPr>
                <w:rStyle w:val="IndexLink"/>
                <w:rFonts w:cs="Calibri" w:cstheme="minorHAnsi"/>
                <w:vanish w:val="false"/>
              </w:rPr>
              <w:tab/>
              <w:t>16</w:t>
            </w:r>
            <w:r>
              <w:rPr>
                <w:webHidden/>
              </w:rPr>
              <w:fldChar w:fldCharType="end"/>
            </w:r>
          </w:hyperlink>
        </w:p>
        <w:p>
          <w:pPr>
            <w:pStyle w:val="Contents1"/>
            <w:rPr>
              <w:rFonts w:eastAsia="" w:cs="Calibri" w:cstheme="minorHAnsi" w:eastAsiaTheme="minorEastAsia"/>
            </w:rPr>
          </w:pPr>
          <w:hyperlink w:anchor="_Toc94015653">
            <w:r>
              <w:rPr>
                <w:webHidden/>
                <w:rStyle w:val="IndexLink"/>
                <w:rFonts w:cs="Calibri" w:cstheme="minorHAnsi"/>
              </w:rPr>
              <w:t>20.</w:t>
            </w:r>
            <w:r>
              <w:rPr>
                <w:rStyle w:val="IndexLink"/>
                <w:rFonts w:eastAsia="" w:cs="Calibri" w:cstheme="minorHAnsi" w:eastAsiaTheme="minorEastAsia"/>
              </w:rPr>
              <w:tab/>
            </w:r>
            <w:r>
              <w:rPr>
                <w:rStyle w:val="IndexLink"/>
                <w:rFonts w:cs="Calibri" w:cstheme="minorHAnsi"/>
              </w:rPr>
              <w:t>ORGANIZER COMPLETION – 2</w:t>
            </w:r>
            <w:r>
              <w:rPr>
                <w:rStyle w:val="IndexLink"/>
                <w:rFonts w:cs="Calibri" w:cstheme="minorHAnsi"/>
                <w:vertAlign w:val="superscript"/>
              </w:rPr>
              <w:t>ND</w:t>
            </w:r>
            <w:r>
              <w:rPr>
                <w:rStyle w:val="IndexLink"/>
                <w:rFonts w:cs="Calibri" w:cstheme="minorHAnsi"/>
              </w:rPr>
              <w:t xml:space="preserve"> REMINDER</w:t>
            </w:r>
            <w:r>
              <w:rPr>
                <w:webHidden/>
              </w:rPr>
              <w:fldChar w:fldCharType="begin"/>
            </w:r>
            <w:r>
              <w:rPr>
                <w:webHidden/>
              </w:rPr>
              <w:instrText xml:space="preserve">PAGEREF _Toc94015653 \h</w:instrText>
            </w:r>
            <w:r>
              <w:rPr>
                <w:webHidden/>
              </w:rPr>
              <w:fldChar w:fldCharType="separate"/>
            </w:r>
            <w:r>
              <w:rPr>
                <w:rStyle w:val="IndexLink"/>
                <w:rFonts w:cs="Calibri" w:cstheme="minorHAnsi"/>
                <w:vanish w:val="false"/>
              </w:rPr>
              <w:tab/>
              <w:t>17</w:t>
            </w:r>
            <w:r>
              <w:rPr>
                <w:webHidden/>
              </w:rPr>
              <w:fldChar w:fldCharType="end"/>
            </w:r>
          </w:hyperlink>
        </w:p>
        <w:p>
          <w:pPr>
            <w:pStyle w:val="Contents1"/>
            <w:rPr>
              <w:rFonts w:eastAsia="" w:cs="Calibri" w:cstheme="minorHAnsi" w:eastAsiaTheme="minorEastAsia"/>
            </w:rPr>
          </w:pPr>
          <w:hyperlink w:anchor="_Toc94015654">
            <w:r>
              <w:rPr>
                <w:webHidden/>
                <w:rStyle w:val="IndexLink"/>
                <w:rFonts w:cs="Calibri" w:cstheme="minorHAnsi"/>
              </w:rPr>
              <w:t>21.</w:t>
            </w:r>
            <w:r>
              <w:rPr>
                <w:rStyle w:val="IndexLink"/>
                <w:rFonts w:eastAsia="" w:cs="Calibri" w:cstheme="minorHAnsi" w:eastAsiaTheme="minorEastAsia"/>
              </w:rPr>
              <w:tab/>
            </w:r>
            <w:r>
              <w:rPr>
                <w:rStyle w:val="IndexLink"/>
                <w:rFonts w:cs="Calibri" w:cstheme="minorHAnsi"/>
              </w:rPr>
              <w:t>ORGANIZER COMPLETION – THANK YOU</w:t>
            </w:r>
            <w:r>
              <w:rPr>
                <w:webHidden/>
              </w:rPr>
              <w:fldChar w:fldCharType="begin"/>
            </w:r>
            <w:r>
              <w:rPr>
                <w:webHidden/>
              </w:rPr>
              <w:instrText xml:space="preserve">PAGEREF _Toc94015654 \h</w:instrText>
            </w:r>
            <w:r>
              <w:rPr>
                <w:webHidden/>
              </w:rPr>
              <w:fldChar w:fldCharType="separate"/>
            </w:r>
            <w:r>
              <w:rPr>
                <w:rStyle w:val="IndexLink"/>
                <w:rFonts w:cs="Calibri" w:cstheme="minorHAnsi"/>
                <w:vanish w:val="false"/>
              </w:rPr>
              <w:tab/>
              <w:t>17</w:t>
            </w:r>
            <w:r>
              <w:rPr>
                <w:webHidden/>
              </w:rPr>
              <w:fldChar w:fldCharType="end"/>
            </w:r>
          </w:hyperlink>
        </w:p>
        <w:p>
          <w:pPr>
            <w:pStyle w:val="Contents1"/>
            <w:rPr>
              <w:rFonts w:eastAsia="" w:cs="Calibri" w:cstheme="minorHAnsi" w:eastAsiaTheme="minorEastAsia"/>
            </w:rPr>
          </w:pPr>
          <w:hyperlink w:anchor="_Toc94015655">
            <w:r>
              <w:rPr>
                <w:webHidden/>
                <w:rStyle w:val="IndexLink"/>
                <w:rFonts w:cs="Calibri" w:cstheme="minorHAnsi"/>
              </w:rPr>
              <w:t>22.</w:t>
            </w:r>
            <w:r>
              <w:rPr>
                <w:rStyle w:val="IndexLink"/>
                <w:rFonts w:eastAsia="" w:cs="Calibri" w:cstheme="minorHAnsi" w:eastAsiaTheme="minorEastAsia"/>
              </w:rPr>
              <w:tab/>
            </w:r>
            <w:r>
              <w:rPr>
                <w:rStyle w:val="IndexLink"/>
                <w:rFonts w:cs="Calibri" w:cstheme="minorHAnsi"/>
              </w:rPr>
              <w:t>REQUEST FOR MISSING INFORMATION FROM THE INDIVIDUAL</w:t>
            </w:r>
            <w:r>
              <w:rPr>
                <w:webHidden/>
              </w:rPr>
              <w:fldChar w:fldCharType="begin"/>
            </w:r>
            <w:r>
              <w:rPr>
                <w:webHidden/>
              </w:rPr>
              <w:instrText xml:space="preserve">PAGEREF _Toc94015655 \h</w:instrText>
            </w:r>
            <w:r>
              <w:rPr>
                <w:webHidden/>
              </w:rPr>
              <w:fldChar w:fldCharType="separate"/>
            </w:r>
            <w:r>
              <w:rPr>
                <w:rStyle w:val="IndexLink"/>
                <w:rFonts w:cs="Calibri" w:cstheme="minorHAnsi"/>
                <w:vanish w:val="false"/>
              </w:rPr>
              <w:tab/>
              <w:t>19</w:t>
            </w:r>
            <w:r>
              <w:rPr>
                <w:webHidden/>
              </w:rPr>
              <w:fldChar w:fldCharType="end"/>
            </w:r>
          </w:hyperlink>
        </w:p>
        <w:p>
          <w:pPr>
            <w:pStyle w:val="Contents1"/>
            <w:rPr>
              <w:rFonts w:eastAsia="" w:cs="Calibri" w:cstheme="minorHAnsi" w:eastAsiaTheme="minorEastAsia"/>
            </w:rPr>
          </w:pPr>
          <w:hyperlink w:anchor="_Toc94015656">
            <w:r>
              <w:rPr>
                <w:webHidden/>
                <w:rStyle w:val="IndexLink"/>
                <w:rFonts w:cs="Calibri" w:cstheme="minorHAnsi"/>
              </w:rPr>
              <w:t>23.</w:t>
            </w:r>
            <w:r>
              <w:rPr>
                <w:rStyle w:val="IndexLink"/>
                <w:rFonts w:eastAsia="" w:cs="Calibri" w:cstheme="minorHAnsi" w:eastAsiaTheme="minorEastAsia"/>
              </w:rPr>
              <w:tab/>
            </w:r>
            <w:r>
              <w:rPr>
                <w:rStyle w:val="IndexLink"/>
                <w:rFonts w:cs="Calibri" w:cstheme="minorHAnsi"/>
              </w:rPr>
              <w:t>REQUEST FOR MISSING INFORMATION FROM THE INDIVIDUAL – 1</w:t>
            </w:r>
            <w:r>
              <w:rPr>
                <w:rStyle w:val="IndexLink"/>
                <w:rFonts w:cs="Calibri" w:cstheme="minorHAnsi"/>
                <w:vertAlign w:val="superscript"/>
              </w:rPr>
              <w:t>ST</w:t>
            </w:r>
            <w:r>
              <w:rPr>
                <w:rStyle w:val="IndexLink"/>
                <w:rFonts w:cs="Calibri" w:cstheme="minorHAnsi"/>
              </w:rPr>
              <w:t xml:space="preserve"> REMINDER</w:t>
            </w:r>
            <w:r>
              <w:rPr>
                <w:webHidden/>
              </w:rPr>
              <w:fldChar w:fldCharType="begin"/>
            </w:r>
            <w:r>
              <w:rPr>
                <w:webHidden/>
              </w:rPr>
              <w:instrText xml:space="preserve">PAGEREF _Toc94015656 \h</w:instrText>
            </w:r>
            <w:r>
              <w:rPr>
                <w:webHidden/>
              </w:rPr>
              <w:fldChar w:fldCharType="separate"/>
            </w:r>
            <w:r>
              <w:rPr>
                <w:rStyle w:val="IndexLink"/>
                <w:rFonts w:cs="Calibri" w:cstheme="minorHAnsi"/>
                <w:vanish w:val="false"/>
              </w:rPr>
              <w:tab/>
              <w:t>20</w:t>
            </w:r>
            <w:r>
              <w:rPr>
                <w:webHidden/>
              </w:rPr>
              <w:fldChar w:fldCharType="end"/>
            </w:r>
          </w:hyperlink>
        </w:p>
        <w:p>
          <w:pPr>
            <w:pStyle w:val="Contents1"/>
            <w:rPr>
              <w:rFonts w:eastAsia="" w:cs="Calibri" w:cstheme="minorHAnsi" w:eastAsiaTheme="minorEastAsia"/>
            </w:rPr>
          </w:pPr>
          <w:hyperlink w:anchor="_Toc94015657">
            <w:r>
              <w:rPr>
                <w:webHidden/>
                <w:rStyle w:val="IndexLink"/>
                <w:rFonts w:cs="Calibri" w:cstheme="minorHAnsi"/>
              </w:rPr>
              <w:t>24.</w:t>
            </w:r>
            <w:r>
              <w:rPr>
                <w:rStyle w:val="IndexLink"/>
                <w:rFonts w:eastAsia="" w:cs="Calibri" w:cstheme="minorHAnsi" w:eastAsiaTheme="minorEastAsia"/>
              </w:rPr>
              <w:tab/>
            </w:r>
            <w:r>
              <w:rPr>
                <w:rStyle w:val="IndexLink"/>
                <w:rFonts w:cs="Calibri" w:cstheme="minorHAnsi"/>
              </w:rPr>
              <w:t>REQUEST FOR MISSING INFORMATION FROM THE INDIVIDUAL – 1</w:t>
            </w:r>
            <w:r>
              <w:rPr>
                <w:rStyle w:val="IndexLink"/>
                <w:rFonts w:cs="Calibri" w:cstheme="minorHAnsi"/>
                <w:vertAlign w:val="superscript"/>
              </w:rPr>
              <w:t>ST</w:t>
            </w:r>
            <w:r>
              <w:rPr>
                <w:rStyle w:val="IndexLink"/>
                <w:rFonts w:cs="Calibri" w:cstheme="minorHAnsi"/>
              </w:rPr>
              <w:t xml:space="preserve"> REMINDER</w:t>
            </w:r>
            <w:r>
              <w:rPr>
                <w:webHidden/>
              </w:rPr>
              <w:fldChar w:fldCharType="begin"/>
            </w:r>
            <w:r>
              <w:rPr>
                <w:webHidden/>
              </w:rPr>
              <w:instrText xml:space="preserve">PAGEREF _Toc94015657 \h</w:instrText>
            </w:r>
            <w:r>
              <w:rPr>
                <w:webHidden/>
              </w:rPr>
              <w:fldChar w:fldCharType="separate"/>
            </w:r>
            <w:r>
              <w:rPr>
                <w:rStyle w:val="IndexLink"/>
                <w:rFonts w:cs="Calibri" w:cstheme="minorHAnsi"/>
                <w:vanish w:val="false"/>
              </w:rPr>
              <w:tab/>
              <w:t>20</w:t>
            </w:r>
            <w:r>
              <w:rPr>
                <w:webHidden/>
              </w:rPr>
              <w:fldChar w:fldCharType="end"/>
            </w:r>
          </w:hyperlink>
        </w:p>
        <w:p>
          <w:pPr>
            <w:pStyle w:val="Contents1"/>
            <w:rPr>
              <w:rFonts w:eastAsia="" w:cs="Calibri" w:cstheme="minorHAnsi" w:eastAsiaTheme="minorEastAsia"/>
            </w:rPr>
          </w:pPr>
          <w:hyperlink w:anchor="_Toc94015658">
            <w:r>
              <w:rPr>
                <w:webHidden/>
                <w:rStyle w:val="IndexLink"/>
                <w:rFonts w:cs="Calibri" w:cstheme="minorHAnsi"/>
              </w:rPr>
              <w:t>25.</w:t>
            </w:r>
            <w:r>
              <w:rPr>
                <w:rStyle w:val="IndexLink"/>
                <w:rFonts w:eastAsia="" w:cs="Calibri" w:cstheme="minorHAnsi" w:eastAsiaTheme="minorEastAsia"/>
              </w:rPr>
              <w:tab/>
            </w:r>
            <w:r>
              <w:rPr>
                <w:rStyle w:val="IndexLink"/>
                <w:rFonts w:cs="Calibri" w:cstheme="minorHAnsi"/>
              </w:rPr>
              <w:t>REQUEST FOR M30 CERTIFICATES FROM THE COMPANY</w:t>
            </w:r>
            <w:r>
              <w:rPr>
                <w:webHidden/>
              </w:rPr>
              <w:fldChar w:fldCharType="begin"/>
            </w:r>
            <w:r>
              <w:rPr>
                <w:webHidden/>
              </w:rPr>
              <w:instrText xml:space="preserve">PAGEREF _Toc94015658 \h</w:instrText>
            </w:r>
            <w:r>
              <w:rPr>
                <w:webHidden/>
              </w:rPr>
              <w:fldChar w:fldCharType="separate"/>
            </w:r>
            <w:r>
              <w:rPr>
                <w:rStyle w:val="IndexLink"/>
                <w:rFonts w:cs="Calibri" w:cstheme="minorHAnsi"/>
                <w:vanish w:val="false"/>
              </w:rPr>
              <w:tab/>
              <w:t>21</w:t>
            </w:r>
            <w:r>
              <w:rPr>
                <w:webHidden/>
              </w:rPr>
              <w:fldChar w:fldCharType="end"/>
            </w:r>
          </w:hyperlink>
        </w:p>
        <w:p>
          <w:pPr>
            <w:pStyle w:val="Contents1"/>
            <w:rPr>
              <w:rFonts w:eastAsia="" w:cs="Calibri" w:cstheme="minorHAnsi" w:eastAsiaTheme="minorEastAsia"/>
            </w:rPr>
          </w:pPr>
          <w:hyperlink w:anchor="_Toc94015659">
            <w:r>
              <w:rPr>
                <w:webHidden/>
                <w:rStyle w:val="IndexLink"/>
                <w:rFonts w:cs="Calibri" w:cstheme="minorHAnsi"/>
              </w:rPr>
              <w:t>26.</w:t>
            </w:r>
            <w:r>
              <w:rPr>
                <w:rStyle w:val="IndexLink"/>
                <w:rFonts w:eastAsia="" w:cs="Calibri" w:cstheme="minorHAnsi" w:eastAsiaTheme="minorEastAsia"/>
              </w:rPr>
              <w:tab/>
            </w:r>
            <w:r>
              <w:rPr>
                <w:rStyle w:val="IndexLink"/>
                <w:rFonts w:cs="Calibri" w:cstheme="minorHAnsi"/>
              </w:rPr>
              <w:t>REQUEST FOR M30 CERTIFICATES FROM THE COMPANY – 1</w:t>
            </w:r>
            <w:r>
              <w:rPr>
                <w:rStyle w:val="IndexLink"/>
                <w:rFonts w:cs="Calibri" w:cstheme="minorHAnsi"/>
                <w:vertAlign w:val="superscript"/>
              </w:rPr>
              <w:t>ST</w:t>
            </w:r>
            <w:r>
              <w:rPr>
                <w:rStyle w:val="IndexLink"/>
                <w:rFonts w:cs="Calibri" w:cstheme="minorHAnsi"/>
              </w:rPr>
              <w:t xml:space="preserve"> REMINDER</w:t>
            </w:r>
            <w:r>
              <w:rPr>
                <w:webHidden/>
              </w:rPr>
              <w:fldChar w:fldCharType="begin"/>
            </w:r>
            <w:r>
              <w:rPr>
                <w:webHidden/>
              </w:rPr>
              <w:instrText xml:space="preserve">PAGEREF _Toc94015659 \h</w:instrText>
            </w:r>
            <w:r>
              <w:rPr>
                <w:webHidden/>
              </w:rPr>
              <w:fldChar w:fldCharType="separate"/>
            </w:r>
            <w:r>
              <w:rPr>
                <w:rStyle w:val="IndexLink"/>
                <w:rFonts w:cs="Calibri" w:cstheme="minorHAnsi"/>
                <w:vanish w:val="false"/>
              </w:rPr>
              <w:tab/>
              <w:t>21</w:t>
            </w:r>
            <w:r>
              <w:rPr>
                <w:webHidden/>
              </w:rPr>
              <w:fldChar w:fldCharType="end"/>
            </w:r>
          </w:hyperlink>
        </w:p>
        <w:p>
          <w:pPr>
            <w:pStyle w:val="Contents1"/>
            <w:rPr>
              <w:rFonts w:eastAsia="" w:cs="Calibri" w:cstheme="minorHAnsi" w:eastAsiaTheme="minorEastAsia"/>
            </w:rPr>
          </w:pPr>
          <w:hyperlink w:anchor="_Toc94015660">
            <w:r>
              <w:rPr>
                <w:webHidden/>
                <w:rStyle w:val="IndexLink"/>
                <w:rFonts w:cs="Calibri" w:cstheme="minorHAnsi"/>
              </w:rPr>
              <w:t>27.</w:t>
            </w:r>
            <w:r>
              <w:rPr>
                <w:rStyle w:val="IndexLink"/>
                <w:rFonts w:eastAsia="" w:cs="Calibri" w:cstheme="minorHAnsi" w:eastAsiaTheme="minorEastAsia"/>
              </w:rPr>
              <w:tab/>
            </w:r>
            <w:r>
              <w:rPr>
                <w:rStyle w:val="IndexLink"/>
                <w:rFonts w:cs="Calibri" w:cstheme="minorHAnsi"/>
              </w:rPr>
              <w:t>REQUEST FOR M30 CERTIFICATES FROM THE COMPANY – 2</w:t>
            </w:r>
            <w:r>
              <w:rPr>
                <w:rStyle w:val="IndexLink"/>
                <w:rFonts w:cs="Calibri" w:cstheme="minorHAnsi"/>
                <w:vertAlign w:val="superscript"/>
              </w:rPr>
              <w:t>ND</w:t>
            </w:r>
            <w:r>
              <w:rPr>
                <w:rStyle w:val="IndexLink"/>
                <w:rFonts w:cs="Calibri" w:cstheme="minorHAnsi"/>
              </w:rPr>
              <w:t xml:space="preserve"> REMINDER</w:t>
            </w:r>
            <w:r>
              <w:rPr>
                <w:webHidden/>
              </w:rPr>
              <w:fldChar w:fldCharType="begin"/>
            </w:r>
            <w:r>
              <w:rPr>
                <w:webHidden/>
              </w:rPr>
              <w:instrText xml:space="preserve">PAGEREF _Toc94015660 \h</w:instrText>
            </w:r>
            <w:r>
              <w:rPr>
                <w:webHidden/>
              </w:rPr>
              <w:fldChar w:fldCharType="separate"/>
            </w:r>
            <w:r>
              <w:rPr>
                <w:rStyle w:val="IndexLink"/>
                <w:rFonts w:cs="Calibri" w:cstheme="minorHAnsi"/>
                <w:vanish w:val="false"/>
              </w:rPr>
              <w:tab/>
              <w:t>21</w:t>
            </w:r>
            <w:r>
              <w:rPr>
                <w:webHidden/>
              </w:rPr>
              <w:fldChar w:fldCharType="end"/>
            </w:r>
          </w:hyperlink>
        </w:p>
        <w:p>
          <w:pPr>
            <w:pStyle w:val="Contents1"/>
            <w:rPr>
              <w:rFonts w:eastAsia="" w:cs="Calibri" w:cstheme="minorHAnsi" w:eastAsiaTheme="minorEastAsia"/>
            </w:rPr>
          </w:pPr>
          <w:hyperlink w:anchor="_Toc94015661">
            <w:r>
              <w:rPr>
                <w:webHidden/>
                <w:rStyle w:val="IndexLink"/>
                <w:rFonts w:cs="Calibri" w:cstheme="minorHAnsi"/>
              </w:rPr>
              <w:t>28.</w:t>
            </w:r>
            <w:r>
              <w:rPr>
                <w:rStyle w:val="IndexLink"/>
                <w:rFonts w:eastAsia="" w:cs="Calibri" w:cstheme="minorHAnsi" w:eastAsiaTheme="minorEastAsia"/>
              </w:rPr>
              <w:tab/>
            </w:r>
            <w:r>
              <w:rPr>
                <w:rStyle w:val="IndexLink"/>
                <w:rFonts w:cs="Calibri" w:cstheme="minorHAnsi"/>
              </w:rPr>
              <w:t>M30 MODIFICATION AND AJK – PROPOSAL</w:t>
            </w:r>
            <w:r>
              <w:rPr>
                <w:webHidden/>
              </w:rPr>
              <w:fldChar w:fldCharType="begin"/>
            </w:r>
            <w:r>
              <w:rPr>
                <w:webHidden/>
              </w:rPr>
              <w:instrText xml:space="preserve">PAGEREF _Toc94015661 \h</w:instrText>
            </w:r>
            <w:r>
              <w:rPr>
                <w:webHidden/>
              </w:rPr>
              <w:fldChar w:fldCharType="separate"/>
            </w:r>
            <w:r>
              <w:rPr>
                <w:rStyle w:val="IndexLink"/>
                <w:rFonts w:cs="Calibri" w:cstheme="minorHAnsi"/>
                <w:vanish w:val="false"/>
              </w:rPr>
              <w:tab/>
              <w:t>23</w:t>
            </w:r>
            <w:r>
              <w:rPr>
                <w:webHidden/>
              </w:rPr>
              <w:fldChar w:fldCharType="end"/>
            </w:r>
          </w:hyperlink>
        </w:p>
        <w:p>
          <w:pPr>
            <w:pStyle w:val="Contents1"/>
            <w:rPr>
              <w:rFonts w:eastAsia="" w:cs="Calibri" w:cstheme="minorHAnsi" w:eastAsiaTheme="minorEastAsia"/>
            </w:rPr>
          </w:pPr>
          <w:hyperlink w:anchor="_Toc94015662">
            <w:r>
              <w:rPr>
                <w:webHidden/>
                <w:rStyle w:val="IndexLink"/>
                <w:rFonts w:cs="Calibri" w:cstheme="minorHAnsi"/>
              </w:rPr>
              <w:t>29.</w:t>
            </w:r>
            <w:r>
              <w:rPr>
                <w:rStyle w:val="IndexLink"/>
                <w:rFonts w:eastAsia="" w:cs="Calibri" w:cstheme="minorHAnsi" w:eastAsiaTheme="minorEastAsia"/>
              </w:rPr>
              <w:tab/>
            </w:r>
            <w:r>
              <w:rPr>
                <w:rStyle w:val="IndexLink"/>
                <w:rFonts w:cs="Calibri" w:cstheme="minorHAnsi"/>
              </w:rPr>
              <w:t>M30 MODIFICATION AND AJK – PROPOSAL – 1</w:t>
            </w:r>
            <w:r>
              <w:rPr>
                <w:rStyle w:val="IndexLink"/>
                <w:rFonts w:cs="Calibri" w:cstheme="minorHAnsi"/>
                <w:vertAlign w:val="superscript"/>
              </w:rPr>
              <w:t>ST</w:t>
            </w:r>
            <w:r>
              <w:rPr>
                <w:rStyle w:val="IndexLink"/>
                <w:rFonts w:cs="Calibri" w:cstheme="minorHAnsi"/>
              </w:rPr>
              <w:t xml:space="preserve"> REMINDER</w:t>
            </w:r>
            <w:r>
              <w:rPr>
                <w:webHidden/>
              </w:rPr>
              <w:fldChar w:fldCharType="begin"/>
            </w:r>
            <w:r>
              <w:rPr>
                <w:webHidden/>
              </w:rPr>
              <w:instrText xml:space="preserve">PAGEREF _Toc94015662 \h</w:instrText>
            </w:r>
            <w:r>
              <w:rPr>
                <w:webHidden/>
              </w:rPr>
              <w:fldChar w:fldCharType="separate"/>
            </w:r>
            <w:r>
              <w:rPr>
                <w:rStyle w:val="IndexLink"/>
                <w:rFonts w:cs="Calibri" w:cstheme="minorHAnsi"/>
                <w:vanish w:val="false"/>
              </w:rPr>
              <w:tab/>
              <w:t>24</w:t>
            </w:r>
            <w:r>
              <w:rPr>
                <w:webHidden/>
              </w:rPr>
              <w:fldChar w:fldCharType="end"/>
            </w:r>
          </w:hyperlink>
        </w:p>
        <w:p>
          <w:pPr>
            <w:pStyle w:val="Contents1"/>
            <w:rPr>
              <w:rFonts w:eastAsia="" w:cs="Calibri" w:cstheme="minorHAnsi" w:eastAsiaTheme="minorEastAsia"/>
            </w:rPr>
          </w:pPr>
          <w:hyperlink w:anchor="_Toc94015663">
            <w:r>
              <w:rPr>
                <w:webHidden/>
                <w:rStyle w:val="IndexLink"/>
                <w:rFonts w:cs="Calibri" w:cstheme="minorHAnsi"/>
              </w:rPr>
              <w:t>30.</w:t>
            </w:r>
            <w:r>
              <w:rPr>
                <w:rStyle w:val="IndexLink"/>
                <w:rFonts w:eastAsia="" w:cs="Calibri" w:cstheme="minorHAnsi" w:eastAsiaTheme="minorEastAsia"/>
              </w:rPr>
              <w:tab/>
            </w:r>
            <w:r>
              <w:rPr>
                <w:rStyle w:val="IndexLink"/>
                <w:rFonts w:cs="Calibri" w:cstheme="minorHAnsi"/>
              </w:rPr>
              <w:t>M30 MODIFICATION AND AJK – PROPOSAL – 2</w:t>
            </w:r>
            <w:r>
              <w:rPr>
                <w:rStyle w:val="IndexLink"/>
                <w:rFonts w:cs="Calibri" w:cstheme="minorHAnsi"/>
                <w:vertAlign w:val="superscript"/>
              </w:rPr>
              <w:t>ND</w:t>
            </w:r>
            <w:r>
              <w:rPr>
                <w:rStyle w:val="IndexLink"/>
                <w:rFonts w:cs="Calibri" w:cstheme="minorHAnsi"/>
              </w:rPr>
              <w:t xml:space="preserve"> REMINDER</w:t>
            </w:r>
            <w:r>
              <w:rPr>
                <w:webHidden/>
              </w:rPr>
              <w:fldChar w:fldCharType="begin"/>
            </w:r>
            <w:r>
              <w:rPr>
                <w:webHidden/>
              </w:rPr>
              <w:instrText xml:space="preserve">PAGEREF _Toc94015663 \h</w:instrText>
            </w:r>
            <w:r>
              <w:rPr>
                <w:webHidden/>
              </w:rPr>
              <w:fldChar w:fldCharType="separate"/>
            </w:r>
            <w:r>
              <w:rPr>
                <w:rStyle w:val="IndexLink"/>
                <w:rFonts w:cs="Calibri" w:cstheme="minorHAnsi"/>
                <w:vanish w:val="false"/>
              </w:rPr>
              <w:tab/>
              <w:t>24</w:t>
            </w:r>
            <w:r>
              <w:rPr>
                <w:webHidden/>
              </w:rPr>
              <w:fldChar w:fldCharType="end"/>
            </w:r>
          </w:hyperlink>
        </w:p>
        <w:p>
          <w:pPr>
            <w:pStyle w:val="Contents1"/>
            <w:rPr>
              <w:rFonts w:eastAsia="" w:cs="Calibri" w:cstheme="minorHAnsi" w:eastAsiaTheme="minorEastAsia"/>
            </w:rPr>
          </w:pPr>
          <w:hyperlink w:anchor="_Toc94015664">
            <w:r>
              <w:rPr>
                <w:webHidden/>
                <w:rStyle w:val="IndexLink"/>
                <w:rFonts w:cs="Calibri" w:cstheme="minorHAnsi"/>
              </w:rPr>
              <w:t>31.</w:t>
            </w:r>
            <w:r>
              <w:rPr>
                <w:rStyle w:val="IndexLink"/>
                <w:rFonts w:eastAsia="" w:cs="Calibri" w:cstheme="minorHAnsi" w:eastAsiaTheme="minorEastAsia"/>
              </w:rPr>
              <w:tab/>
            </w:r>
            <w:r>
              <w:rPr>
                <w:rStyle w:val="IndexLink"/>
                <w:rFonts w:cs="Calibri" w:cstheme="minorHAnsi"/>
              </w:rPr>
              <w:t>REQUEST FOR PAYROLL INFORMATION</w:t>
            </w:r>
            <w:r>
              <w:rPr>
                <w:webHidden/>
              </w:rPr>
              <w:fldChar w:fldCharType="begin"/>
            </w:r>
            <w:r>
              <w:rPr>
                <w:webHidden/>
              </w:rPr>
              <w:instrText xml:space="preserve">PAGEREF _Toc94015664 \h</w:instrText>
            </w:r>
            <w:r>
              <w:rPr>
                <w:webHidden/>
              </w:rPr>
              <w:fldChar w:fldCharType="separate"/>
            </w:r>
            <w:r>
              <w:rPr>
                <w:rStyle w:val="IndexLink"/>
                <w:rFonts w:cs="Calibri" w:cstheme="minorHAnsi"/>
                <w:vanish w:val="false"/>
              </w:rPr>
              <w:tab/>
              <w:t>25</w:t>
            </w:r>
            <w:r>
              <w:rPr>
                <w:webHidden/>
              </w:rPr>
              <w:fldChar w:fldCharType="end"/>
            </w:r>
          </w:hyperlink>
        </w:p>
        <w:p>
          <w:pPr>
            <w:pStyle w:val="Contents1"/>
            <w:rPr>
              <w:rFonts w:eastAsia="" w:cs="Calibri" w:cstheme="minorHAnsi" w:eastAsiaTheme="minorEastAsia"/>
            </w:rPr>
          </w:pPr>
          <w:hyperlink w:anchor="_Toc94015665">
            <w:r>
              <w:rPr>
                <w:webHidden/>
                <w:rStyle w:val="IndexLink"/>
                <w:rFonts w:cs="Calibri" w:cstheme="minorHAnsi"/>
              </w:rPr>
              <w:t>32.</w:t>
            </w:r>
            <w:r>
              <w:rPr>
                <w:rStyle w:val="IndexLink"/>
                <w:rFonts w:eastAsia="" w:cs="Calibri" w:cstheme="minorHAnsi" w:eastAsiaTheme="minorEastAsia"/>
              </w:rPr>
              <w:tab/>
            </w:r>
            <w:r>
              <w:rPr>
                <w:rStyle w:val="IndexLink"/>
                <w:rFonts w:cs="Calibri" w:cstheme="minorHAnsi"/>
              </w:rPr>
              <w:t>REQUEST FOR PAYROLL INFORMATION – 1</w:t>
            </w:r>
            <w:r>
              <w:rPr>
                <w:rStyle w:val="IndexLink"/>
                <w:rFonts w:cs="Calibri" w:cstheme="minorHAnsi"/>
                <w:vertAlign w:val="superscript"/>
              </w:rPr>
              <w:t xml:space="preserve">ST </w:t>
            </w:r>
            <w:r>
              <w:rPr>
                <w:rStyle w:val="IndexLink"/>
                <w:rFonts w:cs="Calibri" w:cstheme="minorHAnsi"/>
              </w:rPr>
              <w:t>REMINDER</w:t>
            </w:r>
            <w:r>
              <w:rPr>
                <w:webHidden/>
              </w:rPr>
              <w:fldChar w:fldCharType="begin"/>
            </w:r>
            <w:r>
              <w:rPr>
                <w:webHidden/>
              </w:rPr>
              <w:instrText xml:space="preserve">PAGEREF _Toc94015665 \h</w:instrText>
            </w:r>
            <w:r>
              <w:rPr>
                <w:webHidden/>
              </w:rPr>
              <w:fldChar w:fldCharType="separate"/>
            </w:r>
            <w:r>
              <w:rPr>
                <w:rStyle w:val="IndexLink"/>
                <w:rFonts w:cs="Calibri" w:cstheme="minorHAnsi"/>
                <w:vanish w:val="false"/>
              </w:rPr>
              <w:tab/>
              <w:t>25</w:t>
            </w:r>
            <w:r>
              <w:rPr>
                <w:webHidden/>
              </w:rPr>
              <w:fldChar w:fldCharType="end"/>
            </w:r>
          </w:hyperlink>
        </w:p>
        <w:p>
          <w:pPr>
            <w:pStyle w:val="Contents1"/>
            <w:rPr>
              <w:rFonts w:eastAsia="" w:cs="Calibri" w:cstheme="minorHAnsi" w:eastAsiaTheme="minorEastAsia"/>
            </w:rPr>
          </w:pPr>
          <w:hyperlink w:anchor="_Toc94015666">
            <w:r>
              <w:rPr>
                <w:webHidden/>
                <w:rStyle w:val="IndexLink"/>
                <w:rFonts w:cs="Calibri" w:cstheme="minorHAnsi"/>
              </w:rPr>
              <w:t>33.</w:t>
            </w:r>
            <w:r>
              <w:rPr>
                <w:rStyle w:val="IndexLink"/>
                <w:rFonts w:eastAsia="" w:cs="Calibri" w:cstheme="minorHAnsi" w:eastAsiaTheme="minorEastAsia"/>
              </w:rPr>
              <w:tab/>
            </w:r>
            <w:r>
              <w:rPr>
                <w:rStyle w:val="IndexLink"/>
                <w:rFonts w:cs="Calibri" w:cstheme="minorHAnsi"/>
              </w:rPr>
              <w:t>REQUEST FOR PAYROLL INFORMATION – 2</w:t>
            </w:r>
            <w:r>
              <w:rPr>
                <w:rStyle w:val="IndexLink"/>
                <w:rFonts w:cs="Calibri" w:cstheme="minorHAnsi"/>
                <w:vertAlign w:val="superscript"/>
              </w:rPr>
              <w:t>ND</w:t>
            </w:r>
            <w:r>
              <w:rPr>
                <w:rStyle w:val="IndexLink"/>
                <w:rFonts w:cs="Calibri" w:cstheme="minorHAnsi"/>
              </w:rPr>
              <w:t xml:space="preserve"> REMINDER</w:t>
            </w:r>
            <w:r>
              <w:rPr>
                <w:webHidden/>
              </w:rPr>
              <w:fldChar w:fldCharType="begin"/>
            </w:r>
            <w:r>
              <w:rPr>
                <w:webHidden/>
              </w:rPr>
              <w:instrText xml:space="preserve">PAGEREF _Toc94015666 \h</w:instrText>
            </w:r>
            <w:r>
              <w:rPr>
                <w:webHidden/>
              </w:rPr>
              <w:fldChar w:fldCharType="separate"/>
            </w:r>
            <w:r>
              <w:rPr>
                <w:rStyle w:val="IndexLink"/>
                <w:rFonts w:cs="Calibri" w:cstheme="minorHAnsi"/>
                <w:vanish w:val="false"/>
              </w:rPr>
              <w:tab/>
              <w:t>25</w:t>
            </w:r>
            <w:r>
              <w:rPr>
                <w:webHidden/>
              </w:rPr>
              <w:fldChar w:fldCharType="end"/>
            </w:r>
          </w:hyperlink>
        </w:p>
        <w:p>
          <w:pPr>
            <w:pStyle w:val="Contents1"/>
            <w:rPr>
              <w:rFonts w:eastAsia="" w:cs="Calibri" w:cstheme="minorHAnsi" w:eastAsiaTheme="minorEastAsia"/>
            </w:rPr>
          </w:pPr>
          <w:hyperlink w:anchor="_Toc94015667">
            <w:r>
              <w:rPr>
                <w:webHidden/>
                <w:rStyle w:val="IndexLink"/>
                <w:rFonts w:cs="Calibri" w:cstheme="minorHAnsi"/>
              </w:rPr>
              <w:t>34.</w:t>
            </w:r>
            <w:r>
              <w:rPr>
                <w:rStyle w:val="IndexLink"/>
                <w:rFonts w:eastAsia="" w:cs="Calibri" w:cstheme="minorHAnsi" w:eastAsiaTheme="minorEastAsia"/>
              </w:rPr>
              <w:tab/>
            </w:r>
            <w:r>
              <w:rPr>
                <w:rStyle w:val="IndexLink"/>
                <w:rFonts w:cs="Calibri" w:cstheme="minorHAnsi"/>
              </w:rPr>
              <w:t>EXTENSION PROPOSAL</w:t>
            </w:r>
            <w:r>
              <w:rPr>
                <w:webHidden/>
              </w:rPr>
              <w:fldChar w:fldCharType="begin"/>
            </w:r>
            <w:r>
              <w:rPr>
                <w:webHidden/>
              </w:rPr>
              <w:instrText xml:space="preserve">PAGEREF _Toc94015667 \h</w:instrText>
            </w:r>
            <w:r>
              <w:rPr>
                <w:webHidden/>
              </w:rPr>
              <w:fldChar w:fldCharType="separate"/>
            </w:r>
            <w:r>
              <w:rPr>
                <w:rStyle w:val="IndexLink"/>
                <w:rFonts w:cs="Calibri" w:cstheme="minorHAnsi"/>
                <w:vanish w:val="false"/>
              </w:rPr>
              <w:tab/>
              <w:t>27</w:t>
            </w:r>
            <w:r>
              <w:rPr>
                <w:webHidden/>
              </w:rPr>
              <w:fldChar w:fldCharType="end"/>
            </w:r>
          </w:hyperlink>
        </w:p>
        <w:p>
          <w:pPr>
            <w:pStyle w:val="Contents1"/>
            <w:rPr>
              <w:rFonts w:eastAsia="" w:cs="Calibri" w:cstheme="minorHAnsi" w:eastAsiaTheme="minorEastAsia"/>
            </w:rPr>
          </w:pPr>
          <w:hyperlink w:anchor="_Toc94015668">
            <w:r>
              <w:rPr>
                <w:webHidden/>
                <w:rStyle w:val="IndexLink"/>
                <w:rFonts w:cs="Calibri" w:cstheme="minorHAnsi"/>
              </w:rPr>
              <w:t>35.</w:t>
            </w:r>
            <w:r>
              <w:rPr>
                <w:rStyle w:val="IndexLink"/>
                <w:rFonts w:eastAsia="" w:cs="Calibri" w:cstheme="minorHAnsi" w:eastAsiaTheme="minorEastAsia"/>
              </w:rPr>
              <w:tab/>
            </w:r>
            <w:r>
              <w:rPr>
                <w:rStyle w:val="IndexLink"/>
                <w:rFonts w:cs="Calibri" w:cstheme="minorHAnsi"/>
              </w:rPr>
              <w:t>EXTENSION PROPOSAL – 1</w:t>
            </w:r>
            <w:r>
              <w:rPr>
                <w:rStyle w:val="IndexLink"/>
                <w:rFonts w:cs="Calibri" w:cstheme="minorHAnsi"/>
                <w:vertAlign w:val="superscript"/>
              </w:rPr>
              <w:t>ST</w:t>
            </w:r>
            <w:r>
              <w:rPr>
                <w:rStyle w:val="IndexLink"/>
                <w:rFonts w:cs="Calibri" w:cstheme="minorHAnsi"/>
              </w:rPr>
              <w:t xml:space="preserve"> REMINDER</w:t>
            </w:r>
            <w:r>
              <w:rPr>
                <w:webHidden/>
              </w:rPr>
              <w:fldChar w:fldCharType="begin"/>
            </w:r>
            <w:r>
              <w:rPr>
                <w:webHidden/>
              </w:rPr>
              <w:instrText xml:space="preserve">PAGEREF _Toc94015668 \h</w:instrText>
            </w:r>
            <w:r>
              <w:rPr>
                <w:webHidden/>
              </w:rPr>
              <w:fldChar w:fldCharType="separate"/>
            </w:r>
            <w:r>
              <w:rPr>
                <w:rStyle w:val="IndexLink"/>
                <w:rFonts w:cs="Calibri" w:cstheme="minorHAnsi"/>
                <w:vanish w:val="false"/>
              </w:rPr>
              <w:tab/>
              <w:t>28</w:t>
            </w:r>
            <w:r>
              <w:rPr>
                <w:webHidden/>
              </w:rPr>
              <w:fldChar w:fldCharType="end"/>
            </w:r>
          </w:hyperlink>
        </w:p>
        <w:p>
          <w:pPr>
            <w:pStyle w:val="Contents1"/>
            <w:rPr>
              <w:rFonts w:eastAsia="" w:cs="Calibri" w:cstheme="minorHAnsi" w:eastAsiaTheme="minorEastAsia"/>
            </w:rPr>
          </w:pPr>
          <w:hyperlink w:anchor="_Toc94015669">
            <w:r>
              <w:rPr>
                <w:webHidden/>
                <w:rStyle w:val="IndexLink"/>
                <w:rFonts w:cs="Calibri" w:cstheme="minorHAnsi"/>
              </w:rPr>
              <w:t>36.</w:t>
            </w:r>
            <w:r>
              <w:rPr>
                <w:rStyle w:val="IndexLink"/>
                <w:rFonts w:eastAsia="" w:cs="Calibri" w:cstheme="minorHAnsi" w:eastAsiaTheme="minorEastAsia"/>
              </w:rPr>
              <w:tab/>
            </w:r>
            <w:r>
              <w:rPr>
                <w:rStyle w:val="IndexLink"/>
                <w:rFonts w:cs="Calibri" w:cstheme="minorHAnsi"/>
              </w:rPr>
              <w:t>EXTENSION PROPOSAL – 2</w:t>
            </w:r>
            <w:r>
              <w:rPr>
                <w:rStyle w:val="IndexLink"/>
                <w:rFonts w:cs="Calibri" w:cstheme="minorHAnsi"/>
                <w:vertAlign w:val="superscript"/>
              </w:rPr>
              <w:t>ND</w:t>
            </w:r>
            <w:r>
              <w:rPr>
                <w:rStyle w:val="IndexLink"/>
                <w:rFonts w:cs="Calibri" w:cstheme="minorHAnsi"/>
              </w:rPr>
              <w:t xml:space="preserve"> REMINDER</w:t>
            </w:r>
            <w:r>
              <w:rPr>
                <w:webHidden/>
              </w:rPr>
              <w:fldChar w:fldCharType="begin"/>
            </w:r>
            <w:r>
              <w:rPr>
                <w:webHidden/>
              </w:rPr>
              <w:instrText xml:space="preserve">PAGEREF _Toc94015669 \h</w:instrText>
            </w:r>
            <w:r>
              <w:rPr>
                <w:webHidden/>
              </w:rPr>
              <w:fldChar w:fldCharType="separate"/>
            </w:r>
            <w:r>
              <w:rPr>
                <w:rStyle w:val="IndexLink"/>
                <w:rFonts w:cs="Calibri" w:cstheme="minorHAnsi"/>
                <w:vanish w:val="false"/>
              </w:rPr>
              <w:tab/>
              <w:t>28</w:t>
            </w:r>
            <w:r>
              <w:rPr>
                <w:webHidden/>
              </w:rPr>
              <w:fldChar w:fldCharType="end"/>
            </w:r>
          </w:hyperlink>
        </w:p>
        <w:p>
          <w:pPr>
            <w:pStyle w:val="Contents1"/>
            <w:rPr>
              <w:rFonts w:eastAsia="" w:cs="Calibri" w:cstheme="minorHAnsi" w:eastAsiaTheme="minorEastAsia"/>
            </w:rPr>
          </w:pPr>
          <w:hyperlink w:anchor="_Toc94015670">
            <w:r>
              <w:rPr>
                <w:webHidden/>
                <w:rStyle w:val="IndexLink"/>
                <w:rFonts w:cs="Calibri" w:cstheme="minorHAnsi"/>
              </w:rPr>
              <w:t>37.</w:t>
            </w:r>
            <w:r>
              <w:rPr>
                <w:rStyle w:val="IndexLink"/>
                <w:rFonts w:eastAsia="" w:cs="Calibri" w:cstheme="minorHAnsi" w:eastAsiaTheme="minorEastAsia"/>
              </w:rPr>
              <w:tab/>
            </w:r>
            <w:r>
              <w:rPr>
                <w:rStyle w:val="IndexLink"/>
                <w:rFonts w:cs="Calibri" w:cstheme="minorHAnsi"/>
              </w:rPr>
              <w:t>EXTENSION REQUEST TO INDIVIDUAL</w:t>
            </w:r>
            <w:r>
              <w:rPr>
                <w:webHidden/>
              </w:rPr>
              <w:fldChar w:fldCharType="begin"/>
            </w:r>
            <w:r>
              <w:rPr>
                <w:webHidden/>
              </w:rPr>
              <w:instrText xml:space="preserve">PAGEREF _Toc94015670 \h</w:instrText>
            </w:r>
            <w:r>
              <w:rPr>
                <w:webHidden/>
              </w:rPr>
              <w:fldChar w:fldCharType="separate"/>
            </w:r>
            <w:r>
              <w:rPr>
                <w:rStyle w:val="IndexLink"/>
                <w:rFonts w:cs="Calibri" w:cstheme="minorHAnsi"/>
                <w:vanish w:val="false"/>
              </w:rPr>
              <w:tab/>
              <w:t>30</w:t>
            </w:r>
            <w:r>
              <w:rPr>
                <w:webHidden/>
              </w:rPr>
              <w:fldChar w:fldCharType="end"/>
            </w:r>
          </w:hyperlink>
        </w:p>
        <w:p>
          <w:pPr>
            <w:pStyle w:val="Contents1"/>
            <w:rPr>
              <w:rFonts w:eastAsia="" w:cs="Calibri" w:cstheme="minorHAnsi" w:eastAsiaTheme="minorEastAsia"/>
            </w:rPr>
          </w:pPr>
          <w:hyperlink w:anchor="_Toc94015671">
            <w:r>
              <w:rPr>
                <w:webHidden/>
                <w:rStyle w:val="IndexLink"/>
                <w:rFonts w:cs="Calibri" w:cstheme="minorHAnsi"/>
              </w:rPr>
              <w:t>38.</w:t>
            </w:r>
            <w:r>
              <w:rPr>
                <w:rStyle w:val="IndexLink"/>
                <w:rFonts w:eastAsia="" w:cs="Calibri" w:cstheme="minorHAnsi" w:eastAsiaTheme="minorEastAsia"/>
              </w:rPr>
              <w:tab/>
            </w:r>
            <w:r>
              <w:rPr>
                <w:rStyle w:val="IndexLink"/>
                <w:rFonts w:cs="Calibri" w:cstheme="minorHAnsi"/>
              </w:rPr>
              <w:t>EXTENSION REQUEST TO INDIVIDUAL – 1</w:t>
            </w:r>
            <w:r>
              <w:rPr>
                <w:rStyle w:val="IndexLink"/>
                <w:rFonts w:cs="Calibri" w:cstheme="minorHAnsi"/>
                <w:vertAlign w:val="superscript"/>
              </w:rPr>
              <w:t xml:space="preserve">ST </w:t>
            </w:r>
            <w:r>
              <w:rPr>
                <w:rStyle w:val="IndexLink"/>
                <w:rFonts w:cs="Calibri" w:cstheme="minorHAnsi"/>
              </w:rPr>
              <w:t>REMINDER</w:t>
            </w:r>
            <w:r>
              <w:rPr>
                <w:webHidden/>
              </w:rPr>
              <w:fldChar w:fldCharType="begin"/>
            </w:r>
            <w:r>
              <w:rPr>
                <w:webHidden/>
              </w:rPr>
              <w:instrText xml:space="preserve">PAGEREF _Toc94015671 \h</w:instrText>
            </w:r>
            <w:r>
              <w:rPr>
                <w:webHidden/>
              </w:rPr>
              <w:fldChar w:fldCharType="separate"/>
            </w:r>
            <w:r>
              <w:rPr>
                <w:rStyle w:val="IndexLink"/>
                <w:rFonts w:cs="Calibri" w:cstheme="minorHAnsi"/>
                <w:vanish w:val="false"/>
              </w:rPr>
              <w:tab/>
              <w:t>30</w:t>
            </w:r>
            <w:r>
              <w:rPr>
                <w:webHidden/>
              </w:rPr>
              <w:fldChar w:fldCharType="end"/>
            </w:r>
          </w:hyperlink>
        </w:p>
        <w:p>
          <w:pPr>
            <w:pStyle w:val="Contents1"/>
            <w:rPr>
              <w:rFonts w:eastAsia="" w:cs="Calibri" w:cstheme="minorHAnsi" w:eastAsiaTheme="minorEastAsia"/>
            </w:rPr>
          </w:pPr>
          <w:hyperlink w:anchor="_Toc94015672">
            <w:r>
              <w:rPr>
                <w:webHidden/>
                <w:rStyle w:val="IndexLink"/>
                <w:rFonts w:cs="Calibri" w:cstheme="minorHAnsi"/>
              </w:rPr>
              <w:t>39.</w:t>
            </w:r>
            <w:r>
              <w:rPr>
                <w:rStyle w:val="IndexLink"/>
                <w:rFonts w:eastAsia="" w:cs="Calibri" w:cstheme="minorHAnsi" w:eastAsiaTheme="minorEastAsia"/>
              </w:rPr>
              <w:tab/>
            </w:r>
            <w:r>
              <w:rPr>
                <w:rStyle w:val="IndexLink"/>
                <w:rFonts w:cs="Calibri" w:cstheme="minorHAnsi"/>
              </w:rPr>
              <w:t>EXTENSION REQUEST TO INDIVIDUAL – 2</w:t>
            </w:r>
            <w:r>
              <w:rPr>
                <w:rStyle w:val="IndexLink"/>
                <w:rFonts w:cs="Calibri" w:cstheme="minorHAnsi"/>
                <w:vertAlign w:val="superscript"/>
              </w:rPr>
              <w:t>ND</w:t>
            </w:r>
            <w:r>
              <w:rPr>
                <w:rStyle w:val="IndexLink"/>
                <w:rFonts w:cs="Calibri" w:cstheme="minorHAnsi"/>
              </w:rPr>
              <w:t xml:space="preserve"> REMINDER</w:t>
            </w:r>
            <w:r>
              <w:rPr>
                <w:webHidden/>
              </w:rPr>
              <w:fldChar w:fldCharType="begin"/>
            </w:r>
            <w:r>
              <w:rPr>
                <w:webHidden/>
              </w:rPr>
              <w:instrText xml:space="preserve">PAGEREF _Toc94015672 \h</w:instrText>
            </w:r>
            <w:r>
              <w:rPr>
                <w:webHidden/>
              </w:rPr>
              <w:fldChar w:fldCharType="separate"/>
            </w:r>
            <w:r>
              <w:rPr>
                <w:rStyle w:val="IndexLink"/>
                <w:rFonts w:cs="Calibri" w:cstheme="minorHAnsi"/>
                <w:vanish w:val="false"/>
              </w:rPr>
              <w:tab/>
              <w:t>31</w:t>
            </w:r>
            <w:r>
              <w:rPr>
                <w:webHidden/>
              </w:rPr>
              <w:fldChar w:fldCharType="end"/>
            </w:r>
          </w:hyperlink>
        </w:p>
        <w:p>
          <w:pPr>
            <w:pStyle w:val="Contents1"/>
            <w:rPr>
              <w:rFonts w:eastAsia="" w:cs="Calibri" w:cstheme="minorHAnsi" w:eastAsiaTheme="minorEastAsia"/>
            </w:rPr>
          </w:pPr>
          <w:hyperlink w:anchor="_Toc94015673">
            <w:r>
              <w:rPr>
                <w:webHidden/>
                <w:rStyle w:val="IndexLink"/>
                <w:rFonts w:cs="Calibri" w:cstheme="minorHAnsi"/>
              </w:rPr>
              <w:t>40.</w:t>
            </w:r>
            <w:r>
              <w:rPr>
                <w:rStyle w:val="IndexLink"/>
                <w:rFonts w:eastAsia="" w:cs="Calibri" w:cstheme="minorHAnsi" w:eastAsiaTheme="minorEastAsia"/>
              </w:rPr>
              <w:tab/>
            </w:r>
            <w:r>
              <w:rPr>
                <w:rStyle w:val="IndexLink"/>
                <w:rFonts w:cs="Calibri" w:cstheme="minorHAnsi"/>
              </w:rPr>
              <w:t>PAYMENT INSTRUCTION TO THE COMPANY IN CASE OF MORE EXPATRIATES</w:t>
            </w:r>
            <w:r>
              <w:rPr>
                <w:webHidden/>
              </w:rPr>
              <w:fldChar w:fldCharType="begin"/>
            </w:r>
            <w:r>
              <w:rPr>
                <w:webHidden/>
              </w:rPr>
              <w:instrText xml:space="preserve">PAGEREF _Toc94015673 \h</w:instrText>
            </w:r>
            <w:r>
              <w:rPr>
                <w:webHidden/>
              </w:rPr>
              <w:fldChar w:fldCharType="separate"/>
            </w:r>
            <w:r>
              <w:rPr>
                <w:rStyle w:val="IndexLink"/>
                <w:rFonts w:cs="Calibri" w:cstheme="minorHAnsi"/>
                <w:vanish w:val="false"/>
              </w:rPr>
              <w:tab/>
              <w:t>32</w:t>
            </w:r>
            <w:r>
              <w:rPr>
                <w:webHidden/>
              </w:rPr>
              <w:fldChar w:fldCharType="end"/>
            </w:r>
          </w:hyperlink>
        </w:p>
        <w:p>
          <w:pPr>
            <w:pStyle w:val="Contents1"/>
            <w:rPr>
              <w:rFonts w:eastAsia="" w:cs="Calibri" w:cstheme="minorHAnsi" w:eastAsiaTheme="minorEastAsia"/>
            </w:rPr>
          </w:pPr>
          <w:hyperlink w:anchor="_Toc94015674">
            <w:r>
              <w:rPr>
                <w:webHidden/>
                <w:rStyle w:val="IndexLink"/>
                <w:rFonts w:cs="Calibri" w:cstheme="minorHAnsi"/>
              </w:rPr>
              <w:t>41.</w:t>
            </w:r>
            <w:r>
              <w:rPr>
                <w:rStyle w:val="IndexLink"/>
                <w:rFonts w:eastAsia="" w:cs="Calibri" w:cstheme="minorHAnsi" w:eastAsiaTheme="minorEastAsia"/>
              </w:rPr>
              <w:tab/>
            </w:r>
            <w:r>
              <w:rPr>
                <w:rStyle w:val="IndexLink"/>
                <w:rFonts w:cs="Calibri" w:cstheme="minorHAnsi"/>
              </w:rPr>
              <w:t>PAYMENT INSTRUCTION TO THE COMPANY IN CASE OF ONE EXPATRIATE</w:t>
            </w:r>
            <w:r>
              <w:rPr>
                <w:webHidden/>
              </w:rPr>
              <w:fldChar w:fldCharType="begin"/>
            </w:r>
            <w:r>
              <w:rPr>
                <w:webHidden/>
              </w:rPr>
              <w:instrText xml:space="preserve">PAGEREF _Toc94015674 \h</w:instrText>
            </w:r>
            <w:r>
              <w:rPr>
                <w:webHidden/>
              </w:rPr>
              <w:fldChar w:fldCharType="separate"/>
            </w:r>
            <w:r>
              <w:rPr>
                <w:rStyle w:val="IndexLink"/>
                <w:rFonts w:cs="Calibri" w:cstheme="minorHAnsi"/>
                <w:vanish w:val="false"/>
              </w:rPr>
              <w:tab/>
              <w:t>32</w:t>
            </w:r>
            <w:r>
              <w:rPr>
                <w:webHidden/>
              </w:rPr>
              <w:fldChar w:fldCharType="end"/>
            </w:r>
          </w:hyperlink>
        </w:p>
        <w:p>
          <w:pPr>
            <w:pStyle w:val="Contents1"/>
            <w:rPr>
              <w:rFonts w:eastAsia="" w:cs="Calibri" w:cstheme="minorHAnsi" w:eastAsiaTheme="minorEastAsia"/>
            </w:rPr>
          </w:pPr>
          <w:hyperlink w:anchor="_Toc94015675">
            <w:r>
              <w:rPr>
                <w:webHidden/>
                <w:rStyle w:val="IndexLink"/>
                <w:rFonts w:cs="Calibri" w:cstheme="minorHAnsi"/>
              </w:rPr>
              <w:t>42.</w:t>
            </w:r>
            <w:r>
              <w:rPr>
                <w:rStyle w:val="IndexLink"/>
                <w:rFonts w:eastAsia="" w:cs="Calibri" w:cstheme="minorHAnsi" w:eastAsiaTheme="minorEastAsia"/>
              </w:rPr>
              <w:tab/>
            </w:r>
            <w:r>
              <w:rPr>
                <w:rStyle w:val="IndexLink"/>
                <w:rFonts w:cs="Calibri" w:cstheme="minorHAnsi"/>
              </w:rPr>
              <w:t>PROVIDING TAX RETURN ON GA</w:t>
            </w:r>
            <w:r>
              <w:rPr>
                <w:webHidden/>
              </w:rPr>
              <w:fldChar w:fldCharType="begin"/>
            </w:r>
            <w:r>
              <w:rPr>
                <w:webHidden/>
              </w:rPr>
              <w:instrText xml:space="preserve">PAGEREF _Toc94015675 \h</w:instrText>
            </w:r>
            <w:r>
              <w:rPr>
                <w:webHidden/>
              </w:rPr>
              <w:fldChar w:fldCharType="separate"/>
            </w:r>
            <w:r>
              <w:rPr>
                <w:rStyle w:val="IndexLink"/>
                <w:rFonts w:cs="Calibri" w:cstheme="minorHAnsi"/>
                <w:vanish w:val="false"/>
              </w:rPr>
              <w:tab/>
              <w:t>34</w:t>
            </w:r>
            <w:r>
              <w:rPr>
                <w:webHidden/>
              </w:rPr>
              <w:fldChar w:fldCharType="end"/>
            </w:r>
          </w:hyperlink>
        </w:p>
        <w:p>
          <w:pPr>
            <w:pStyle w:val="Contents1"/>
            <w:rPr>
              <w:rFonts w:eastAsia="" w:cs="Calibri" w:cstheme="minorHAnsi" w:eastAsiaTheme="minorEastAsia"/>
            </w:rPr>
          </w:pPr>
          <w:hyperlink w:anchor="_Toc94015676">
            <w:r>
              <w:rPr>
                <w:webHidden/>
                <w:rStyle w:val="IndexLink"/>
                <w:rFonts w:cs="Calibri" w:cstheme="minorHAnsi"/>
              </w:rPr>
              <w:t>43.</w:t>
            </w:r>
            <w:r>
              <w:rPr>
                <w:rStyle w:val="IndexLink"/>
                <w:rFonts w:eastAsia="" w:cs="Calibri" w:cstheme="minorHAnsi" w:eastAsiaTheme="minorEastAsia"/>
              </w:rPr>
              <w:tab/>
            </w:r>
            <w:r>
              <w:rPr>
                <w:rStyle w:val="IndexLink"/>
                <w:rFonts w:cs="Calibri" w:cstheme="minorHAnsi"/>
              </w:rPr>
              <w:t>PROVIDING TAX RETURN VIA EMAIL</w:t>
            </w:r>
            <w:r>
              <w:rPr>
                <w:webHidden/>
              </w:rPr>
              <w:fldChar w:fldCharType="begin"/>
            </w:r>
            <w:r>
              <w:rPr>
                <w:webHidden/>
              </w:rPr>
              <w:instrText xml:space="preserve">PAGEREF _Toc94015676 \h</w:instrText>
            </w:r>
            <w:r>
              <w:rPr>
                <w:webHidden/>
              </w:rPr>
              <w:fldChar w:fldCharType="separate"/>
            </w:r>
            <w:r>
              <w:rPr>
                <w:rStyle w:val="IndexLink"/>
                <w:rFonts w:cs="Calibri" w:cstheme="minorHAnsi"/>
                <w:vanish w:val="false"/>
              </w:rPr>
              <w:tab/>
              <w:t>34</w:t>
            </w:r>
            <w:r>
              <w:rPr>
                <w:webHidden/>
              </w:rPr>
              <w:fldChar w:fldCharType="end"/>
            </w:r>
          </w:hyperlink>
        </w:p>
        <w:p>
          <w:pPr>
            <w:pStyle w:val="Contents1"/>
            <w:rPr>
              <w:rFonts w:eastAsia="" w:cs="Calibri" w:cstheme="minorHAnsi" w:eastAsiaTheme="minorEastAsia"/>
            </w:rPr>
          </w:pPr>
          <w:hyperlink w:anchor="_Toc94015677">
            <w:r>
              <w:rPr>
                <w:webHidden/>
                <w:rStyle w:val="IndexLink"/>
                <w:rFonts w:cs="Calibri" w:cstheme="minorHAnsi"/>
              </w:rPr>
              <w:t>44.</w:t>
            </w:r>
            <w:r>
              <w:rPr>
                <w:rStyle w:val="IndexLink"/>
                <w:rFonts w:eastAsia="" w:cs="Calibri" w:cstheme="minorHAnsi" w:eastAsiaTheme="minorEastAsia"/>
              </w:rPr>
              <w:tab/>
            </w:r>
            <w:r>
              <w:rPr>
                <w:rStyle w:val="IndexLink"/>
                <w:rFonts w:cs="Calibri" w:cstheme="minorHAnsi"/>
              </w:rPr>
              <w:t>TAX RETURN FILED – CONFIRMATION</w:t>
            </w:r>
            <w:r>
              <w:rPr>
                <w:webHidden/>
              </w:rPr>
              <w:fldChar w:fldCharType="begin"/>
            </w:r>
            <w:r>
              <w:rPr>
                <w:webHidden/>
              </w:rPr>
              <w:instrText xml:space="preserve">PAGEREF _Toc94015677 \h</w:instrText>
            </w:r>
            <w:r>
              <w:rPr>
                <w:webHidden/>
              </w:rPr>
              <w:fldChar w:fldCharType="separate"/>
            </w:r>
            <w:r>
              <w:rPr>
                <w:rStyle w:val="IndexLink"/>
                <w:rFonts w:cs="Calibri" w:cstheme="minorHAnsi"/>
                <w:vanish w:val="false"/>
              </w:rPr>
              <w:tab/>
              <w:t>35</w:t>
            </w:r>
            <w:r>
              <w:rPr>
                <w:webHidden/>
              </w:rPr>
              <w:fldChar w:fldCharType="end"/>
            </w:r>
          </w:hyperlink>
        </w:p>
        <w:p>
          <w:pPr>
            <w:pStyle w:val="Contents1"/>
            <w:rPr>
              <w:rFonts w:eastAsia="" w:cs="Calibri" w:cstheme="minorHAnsi" w:eastAsiaTheme="minorEastAsia"/>
            </w:rPr>
          </w:pPr>
          <w:hyperlink w:anchor="_Toc94015678">
            <w:r>
              <w:rPr>
                <w:webHidden/>
                <w:rStyle w:val="IndexLink"/>
                <w:rFonts w:cs="Calibri" w:cstheme="minorHAnsi"/>
              </w:rPr>
              <w:t>45.</w:t>
            </w:r>
            <w:r>
              <w:rPr>
                <w:rStyle w:val="IndexLink"/>
                <w:rFonts w:eastAsia="" w:cs="Calibri" w:cstheme="minorHAnsi" w:eastAsiaTheme="minorEastAsia"/>
              </w:rPr>
              <w:tab/>
            </w:r>
            <w:r>
              <w:rPr>
                <w:rStyle w:val="IndexLink"/>
                <w:rFonts w:cs="Calibri" w:cstheme="minorHAnsi"/>
              </w:rPr>
              <w:t>TAX RETURN HAS BEEN FILED</w:t>
            </w:r>
            <w:r>
              <w:rPr>
                <w:webHidden/>
              </w:rPr>
              <w:fldChar w:fldCharType="begin"/>
            </w:r>
            <w:r>
              <w:rPr>
                <w:webHidden/>
              </w:rPr>
              <w:instrText xml:space="preserve">PAGEREF _Toc94015678 \h</w:instrText>
            </w:r>
            <w:r>
              <w:rPr>
                <w:webHidden/>
              </w:rPr>
              <w:fldChar w:fldCharType="separate"/>
            </w:r>
            <w:r>
              <w:rPr>
                <w:rStyle w:val="IndexLink"/>
                <w:rFonts w:cs="Calibri" w:cstheme="minorHAnsi"/>
                <w:vanish w:val="false"/>
              </w:rPr>
              <w:tab/>
              <w:t>35</w:t>
            </w:r>
            <w:r>
              <w:rPr>
                <w:webHidden/>
              </w:rPr>
              <w:fldChar w:fldCharType="end"/>
            </w:r>
          </w:hyperlink>
        </w:p>
        <w:p>
          <w:pPr>
            <w:pStyle w:val="Contents1"/>
            <w:rPr>
              <w:rFonts w:eastAsia="" w:cs="Calibri" w:cstheme="minorHAnsi" w:eastAsiaTheme="minorEastAsia"/>
            </w:rPr>
          </w:pPr>
          <w:hyperlink w:anchor="_Toc94015679">
            <w:r>
              <w:rPr>
                <w:webHidden/>
                <w:rStyle w:val="IndexLink"/>
                <w:rFonts w:cs="Calibri" w:cstheme="minorHAnsi"/>
              </w:rPr>
              <w:t>46.</w:t>
            </w:r>
            <w:r>
              <w:rPr>
                <w:rStyle w:val="IndexLink"/>
                <w:rFonts w:eastAsia="" w:cs="Calibri" w:cstheme="minorHAnsi" w:eastAsiaTheme="minorEastAsia"/>
              </w:rPr>
              <w:tab/>
            </w:r>
            <w:r>
              <w:rPr>
                <w:rStyle w:val="IndexLink"/>
                <w:rFonts w:cs="Calibri" w:cstheme="minorHAnsi"/>
              </w:rPr>
              <w:t>PROVIDING 21NYK ON GA - EXPAT FILES</w:t>
            </w:r>
            <w:r>
              <w:rPr>
                <w:webHidden/>
              </w:rPr>
              <w:fldChar w:fldCharType="begin"/>
            </w:r>
            <w:r>
              <w:rPr>
                <w:webHidden/>
              </w:rPr>
              <w:instrText xml:space="preserve">PAGEREF _Toc94015679 \h</w:instrText>
            </w:r>
            <w:r>
              <w:rPr>
                <w:webHidden/>
              </w:rPr>
              <w:fldChar w:fldCharType="separate"/>
            </w:r>
            <w:r>
              <w:rPr>
                <w:rStyle w:val="IndexLink"/>
                <w:rFonts w:cs="Calibri" w:cstheme="minorHAnsi"/>
                <w:vanish w:val="false"/>
              </w:rPr>
              <w:tab/>
              <w:t>36</w:t>
            </w:r>
            <w:r>
              <w:rPr>
                <w:webHidden/>
              </w:rPr>
              <w:fldChar w:fldCharType="end"/>
            </w:r>
          </w:hyperlink>
        </w:p>
        <w:p>
          <w:pPr>
            <w:pStyle w:val="Contents1"/>
            <w:rPr>
              <w:rFonts w:eastAsia="" w:cs="Calibri" w:cstheme="minorHAnsi" w:eastAsiaTheme="minorEastAsia"/>
            </w:rPr>
          </w:pPr>
          <w:hyperlink w:anchor="_Toc94015680">
            <w:r>
              <w:rPr>
                <w:webHidden/>
                <w:rStyle w:val="IndexLink"/>
                <w:rFonts w:cs="Calibri" w:cstheme="minorHAnsi"/>
              </w:rPr>
              <w:t>47.</w:t>
            </w:r>
            <w:r>
              <w:rPr>
                <w:rStyle w:val="IndexLink"/>
                <w:rFonts w:eastAsia="" w:cs="Calibri" w:cstheme="minorHAnsi" w:eastAsiaTheme="minorEastAsia"/>
              </w:rPr>
              <w:tab/>
            </w:r>
            <w:r>
              <w:rPr>
                <w:rStyle w:val="IndexLink"/>
                <w:rFonts w:cs="Calibri" w:cstheme="minorHAnsi"/>
              </w:rPr>
              <w:t>PROVIDING 21NYK ON GA – ELECTRONIC FILING</w:t>
            </w:r>
            <w:r>
              <w:rPr>
                <w:webHidden/>
              </w:rPr>
              <w:fldChar w:fldCharType="begin"/>
            </w:r>
            <w:r>
              <w:rPr>
                <w:webHidden/>
              </w:rPr>
              <w:instrText xml:space="preserve">PAGEREF _Toc94015680 \h</w:instrText>
            </w:r>
            <w:r>
              <w:rPr>
                <w:webHidden/>
              </w:rPr>
              <w:fldChar w:fldCharType="separate"/>
            </w:r>
            <w:r>
              <w:rPr>
                <w:rStyle w:val="IndexLink"/>
                <w:rFonts w:cs="Calibri" w:cstheme="minorHAnsi"/>
                <w:vanish w:val="false"/>
              </w:rPr>
              <w:tab/>
              <w:t>36</w:t>
            </w:r>
            <w:r>
              <w:rPr>
                <w:webHidden/>
              </w:rPr>
              <w:fldChar w:fldCharType="end"/>
            </w:r>
          </w:hyperlink>
        </w:p>
        <w:p>
          <w:pPr>
            <w:pStyle w:val="Contents1"/>
            <w:rPr>
              <w:rFonts w:eastAsia="" w:cs="Calibri" w:cstheme="minorHAnsi" w:eastAsiaTheme="minorEastAsia"/>
            </w:rPr>
          </w:pPr>
          <w:hyperlink w:anchor="_Toc94015681">
            <w:r>
              <w:rPr>
                <w:webHidden/>
                <w:rStyle w:val="IndexLink"/>
                <w:rFonts w:cs="Calibri" w:cstheme="minorHAnsi"/>
              </w:rPr>
              <w:t>48.</w:t>
            </w:r>
            <w:r>
              <w:rPr>
                <w:rStyle w:val="IndexLink"/>
                <w:rFonts w:eastAsia="" w:cs="Calibri" w:cstheme="minorHAnsi" w:eastAsiaTheme="minorEastAsia"/>
              </w:rPr>
              <w:tab/>
            </w:r>
            <w:r>
              <w:rPr>
                <w:rStyle w:val="IndexLink"/>
                <w:rFonts w:cs="Calibri" w:cstheme="minorHAnsi"/>
              </w:rPr>
              <w:t>PROVIDING 21NYK VIA EMAIL – EXPAT FILES</w:t>
            </w:r>
            <w:r>
              <w:rPr>
                <w:webHidden/>
              </w:rPr>
              <w:fldChar w:fldCharType="begin"/>
            </w:r>
            <w:r>
              <w:rPr>
                <w:webHidden/>
              </w:rPr>
              <w:instrText xml:space="preserve">PAGEREF _Toc94015681 \h</w:instrText>
            </w:r>
            <w:r>
              <w:rPr>
                <w:webHidden/>
              </w:rPr>
              <w:fldChar w:fldCharType="separate"/>
            </w:r>
            <w:r>
              <w:rPr>
                <w:rStyle w:val="IndexLink"/>
                <w:rFonts w:cs="Calibri" w:cstheme="minorHAnsi"/>
                <w:vanish w:val="false"/>
              </w:rPr>
              <w:tab/>
              <w:t>37</w:t>
            </w:r>
            <w:r>
              <w:rPr>
                <w:webHidden/>
              </w:rPr>
              <w:fldChar w:fldCharType="end"/>
            </w:r>
          </w:hyperlink>
        </w:p>
        <w:p>
          <w:pPr>
            <w:pStyle w:val="Contents1"/>
            <w:rPr>
              <w:rFonts w:eastAsia="" w:cs="Calibri" w:cstheme="minorHAnsi" w:eastAsiaTheme="minorEastAsia"/>
            </w:rPr>
          </w:pPr>
          <w:hyperlink w:anchor="_Toc94015682">
            <w:r>
              <w:rPr>
                <w:webHidden/>
                <w:rStyle w:val="IndexLink"/>
                <w:rFonts w:cs="Calibri" w:cstheme="minorHAnsi"/>
              </w:rPr>
              <w:t>49.</w:t>
            </w:r>
            <w:r>
              <w:rPr>
                <w:rStyle w:val="IndexLink"/>
                <w:rFonts w:eastAsia="" w:cs="Calibri" w:cstheme="minorHAnsi" w:eastAsiaTheme="minorEastAsia"/>
              </w:rPr>
              <w:tab/>
            </w:r>
            <w:r>
              <w:rPr>
                <w:rStyle w:val="IndexLink"/>
                <w:rFonts w:cs="Calibri" w:cstheme="minorHAnsi"/>
              </w:rPr>
              <w:t>PROVIDING 21NYK VIA EMAIL – ELECTRONIC FILING</w:t>
            </w:r>
            <w:r>
              <w:rPr>
                <w:webHidden/>
              </w:rPr>
              <w:fldChar w:fldCharType="begin"/>
            </w:r>
            <w:r>
              <w:rPr>
                <w:webHidden/>
              </w:rPr>
              <w:instrText xml:space="preserve">PAGEREF _Toc94015682 \h</w:instrText>
            </w:r>
            <w:r>
              <w:rPr>
                <w:webHidden/>
              </w:rPr>
              <w:fldChar w:fldCharType="separate"/>
            </w:r>
            <w:r>
              <w:rPr>
                <w:rStyle w:val="IndexLink"/>
                <w:rFonts w:cs="Calibri" w:cstheme="minorHAnsi"/>
                <w:vanish w:val="false"/>
              </w:rPr>
              <w:tab/>
              <w:t>37</w:t>
            </w:r>
            <w:r>
              <w:rPr>
                <w:webHidden/>
              </w:rPr>
              <w:fldChar w:fldCharType="end"/>
            </w:r>
          </w:hyperlink>
        </w:p>
        <w:p>
          <w:pPr>
            <w:pStyle w:val="Contents1"/>
            <w:rPr>
              <w:rFonts w:eastAsia="" w:cs="Calibri" w:cstheme="minorHAnsi" w:eastAsiaTheme="minorEastAsia"/>
            </w:rPr>
          </w:pPr>
          <w:hyperlink w:anchor="_Toc94015683">
            <w:r>
              <w:rPr>
                <w:webHidden/>
                <w:rStyle w:val="IndexLink"/>
                <w:rFonts w:cs="Calibri" w:cstheme="minorHAnsi"/>
              </w:rPr>
              <w:t>50.</w:t>
            </w:r>
            <w:r>
              <w:rPr>
                <w:rStyle w:val="IndexLink"/>
                <w:rFonts w:eastAsia="" w:cs="Calibri" w:cstheme="minorHAnsi" w:eastAsiaTheme="minorEastAsia"/>
              </w:rPr>
              <w:tab/>
            </w:r>
            <w:r>
              <w:rPr>
                <w:rStyle w:val="IndexLink"/>
                <w:rFonts w:cs="Calibri" w:cstheme="minorHAnsi"/>
              </w:rPr>
              <w:t>PROVIDING 21NYK – ELECTRONIC FILING – 1ST REMINDER</w:t>
            </w:r>
            <w:r>
              <w:rPr>
                <w:webHidden/>
              </w:rPr>
              <w:fldChar w:fldCharType="begin"/>
            </w:r>
            <w:r>
              <w:rPr>
                <w:webHidden/>
              </w:rPr>
              <w:instrText xml:space="preserve">PAGEREF _Toc94015683 \h</w:instrText>
            </w:r>
            <w:r>
              <w:rPr>
                <w:webHidden/>
              </w:rPr>
              <w:fldChar w:fldCharType="separate"/>
            </w:r>
            <w:r>
              <w:rPr>
                <w:rStyle w:val="IndexLink"/>
                <w:rFonts w:cs="Calibri" w:cstheme="minorHAnsi"/>
                <w:vanish w:val="false"/>
              </w:rPr>
              <w:tab/>
              <w:t>37</w:t>
            </w:r>
            <w:r>
              <w:rPr>
                <w:webHidden/>
              </w:rPr>
              <w:fldChar w:fldCharType="end"/>
            </w:r>
          </w:hyperlink>
        </w:p>
        <w:p>
          <w:pPr>
            <w:pStyle w:val="Contents1"/>
            <w:rPr>
              <w:rFonts w:eastAsia="" w:cs="Calibri" w:cstheme="minorHAnsi" w:eastAsiaTheme="minorEastAsia"/>
            </w:rPr>
          </w:pPr>
          <w:hyperlink w:anchor="_Toc94015684">
            <w:r>
              <w:rPr>
                <w:webHidden/>
                <w:rStyle w:val="IndexLink"/>
                <w:rFonts w:cs="Calibri" w:cstheme="minorHAnsi"/>
              </w:rPr>
              <w:t>51.</w:t>
            </w:r>
            <w:r>
              <w:rPr>
                <w:rStyle w:val="IndexLink"/>
                <w:rFonts w:eastAsia="" w:cs="Calibri" w:cstheme="minorHAnsi" w:eastAsiaTheme="minorEastAsia"/>
              </w:rPr>
              <w:tab/>
            </w:r>
            <w:r>
              <w:rPr>
                <w:rStyle w:val="IndexLink"/>
                <w:rFonts w:cs="Calibri" w:cstheme="minorHAnsi"/>
              </w:rPr>
              <w:t>PROVIDING 21NYK – ELECTRONIC FILING – 2ND REMINDER</w:t>
            </w:r>
            <w:r>
              <w:rPr>
                <w:webHidden/>
              </w:rPr>
              <w:fldChar w:fldCharType="begin"/>
            </w:r>
            <w:r>
              <w:rPr>
                <w:webHidden/>
              </w:rPr>
              <w:instrText xml:space="preserve">PAGEREF _Toc94015684 \h</w:instrText>
            </w:r>
            <w:r>
              <w:rPr>
                <w:webHidden/>
              </w:rPr>
              <w:fldChar w:fldCharType="separate"/>
            </w:r>
            <w:r>
              <w:rPr>
                <w:rStyle w:val="IndexLink"/>
                <w:rFonts w:cs="Calibri" w:cstheme="minorHAnsi"/>
                <w:vanish w:val="false"/>
              </w:rPr>
              <w:tab/>
              <w:t>38</w:t>
            </w:r>
            <w:r>
              <w:rPr>
                <w:webHidden/>
              </w:rPr>
              <w:fldChar w:fldCharType="end"/>
            </w:r>
          </w:hyperlink>
        </w:p>
        <w:p>
          <w:pPr>
            <w:pStyle w:val="Contents1"/>
            <w:rPr>
              <w:rFonts w:eastAsia="" w:cs="Calibri" w:cstheme="minorHAnsi" w:eastAsiaTheme="minorEastAsia"/>
            </w:rPr>
          </w:pPr>
          <w:hyperlink w:anchor="_Toc94015685">
            <w:r>
              <w:rPr>
                <w:webHidden/>
                <w:rStyle w:val="IndexLink"/>
                <w:rFonts w:cs="Calibri" w:cstheme="minorHAnsi"/>
              </w:rPr>
              <w:t>52.</w:t>
            </w:r>
            <w:r>
              <w:rPr>
                <w:rStyle w:val="IndexLink"/>
                <w:rFonts w:eastAsia="" w:cs="Calibri" w:cstheme="minorHAnsi" w:eastAsiaTheme="minorEastAsia"/>
              </w:rPr>
              <w:tab/>
            </w:r>
            <w:r>
              <w:rPr>
                <w:rStyle w:val="IndexLink"/>
                <w:rFonts w:cs="Calibri" w:cstheme="minorHAnsi"/>
              </w:rPr>
              <w:t>21NYK FILED – CONFIRMATION</w:t>
            </w:r>
            <w:r>
              <w:rPr>
                <w:rStyle w:val="IndexLink"/>
                <w:rFonts w:cs="Calibri" w:cstheme="minorHAnsi"/>
                <w:caps/>
              </w:rPr>
              <w:t xml:space="preserve"> – Expat filing</w:t>
            </w:r>
            <w:r>
              <w:rPr>
                <w:webHidden/>
              </w:rPr>
              <w:fldChar w:fldCharType="begin"/>
            </w:r>
            <w:r>
              <w:rPr>
                <w:webHidden/>
              </w:rPr>
              <w:instrText xml:space="preserve">PAGEREF _Toc94015685 \h</w:instrText>
            </w:r>
            <w:r>
              <w:rPr>
                <w:webHidden/>
              </w:rPr>
              <w:fldChar w:fldCharType="separate"/>
            </w:r>
            <w:r>
              <w:rPr>
                <w:rStyle w:val="IndexLink"/>
                <w:rFonts w:cs="Calibri" w:cstheme="minorHAnsi"/>
                <w:vanish w:val="false"/>
              </w:rPr>
              <w:tab/>
              <w:t>38</w:t>
            </w:r>
            <w:r>
              <w:rPr>
                <w:webHidden/>
              </w:rPr>
              <w:fldChar w:fldCharType="end"/>
            </w:r>
          </w:hyperlink>
        </w:p>
        <w:p>
          <w:pPr>
            <w:pStyle w:val="Contents1"/>
            <w:rPr>
              <w:rFonts w:eastAsia="" w:cs="Calibri" w:cstheme="minorHAnsi" w:eastAsiaTheme="minorEastAsia"/>
            </w:rPr>
          </w:pPr>
          <w:hyperlink w:anchor="_Toc94015686">
            <w:r>
              <w:rPr>
                <w:webHidden/>
                <w:rStyle w:val="IndexLink"/>
                <w:rFonts w:cs="Calibri" w:cstheme="minorHAnsi"/>
              </w:rPr>
              <w:t>53.</w:t>
            </w:r>
            <w:r>
              <w:rPr>
                <w:rStyle w:val="IndexLink"/>
                <w:rFonts w:eastAsia="" w:cs="Calibri" w:cstheme="minorHAnsi" w:eastAsiaTheme="minorEastAsia"/>
              </w:rPr>
              <w:tab/>
            </w:r>
            <w:r>
              <w:rPr>
                <w:rStyle w:val="IndexLink"/>
                <w:rFonts w:cs="Calibri" w:cstheme="minorHAnsi"/>
              </w:rPr>
              <w:t>21NYK HAS BEEN FILED</w:t>
            </w:r>
            <w:r>
              <w:rPr>
                <w:webHidden/>
              </w:rPr>
              <w:fldChar w:fldCharType="begin"/>
            </w:r>
            <w:r>
              <w:rPr>
                <w:webHidden/>
              </w:rPr>
              <w:instrText xml:space="preserve">PAGEREF _Toc94015686 \h</w:instrText>
            </w:r>
            <w:r>
              <w:rPr>
                <w:webHidden/>
              </w:rPr>
              <w:fldChar w:fldCharType="separate"/>
            </w:r>
            <w:r>
              <w:rPr>
                <w:rStyle w:val="IndexLink"/>
                <w:rFonts w:cs="Calibri" w:cstheme="minorHAnsi"/>
                <w:vanish w:val="false"/>
              </w:rPr>
              <w:tab/>
              <w:t>39</w:t>
            </w:r>
            <w:r>
              <w:rPr>
                <w:webHidden/>
              </w:rPr>
              <w:fldChar w:fldCharType="end"/>
            </w:r>
          </w:hyperlink>
        </w:p>
        <w:p>
          <w:pPr>
            <w:pStyle w:val="Normal"/>
            <w:spacing w:lineRule="auto" w:line="240"/>
            <w:jc w:val="both"/>
            <w:rPr>
              <w:rFonts w:cs="Calibri" w:cstheme="minorHAnsi"/>
              <w:sz w:val="20"/>
              <w:szCs w:val="20"/>
            </w:rPr>
          </w:pPr>
          <w:r>
            <w:rPr>
              <w:rFonts w:cs="Calibri" w:cstheme="minorHAnsi"/>
              <w:sz w:val="20"/>
              <w:szCs w:val="20"/>
            </w:rPr>
          </w:r>
          <w:r>
            <w:rPr>
              <w:sz w:val="20"/>
              <w:szCs w:val="20"/>
              <w:rFonts w:cs="Calibri"/>
            </w:rPr>
            <w:fldChar w:fldCharType="end"/>
          </w:r>
        </w:p>
      </w:sdtContent>
    </w:sdt>
    <w:p>
      <w:pPr>
        <w:pStyle w:val="Normal"/>
        <w:rPr>
          <w:rFonts w:cs="Calibri" w:cstheme="minorHAnsi"/>
          <w:color w:val="00B050"/>
          <w:sz w:val="20"/>
          <w:szCs w:val="20"/>
        </w:rPr>
      </w:pPr>
      <w:r>
        <w:rPr>
          <w:rFonts w:cs="Calibri" w:cstheme="minorHAnsi"/>
          <w:color w:val="00B050"/>
          <w:sz w:val="20"/>
          <w:szCs w:val="20"/>
        </w:rPr>
      </w:r>
      <w:r>
        <w:br w:type="page"/>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 w:name="_Toc94015634"/>
      <w:bookmarkStart w:id="2" w:name="_Toc500641951"/>
      <w:bookmarkStart w:id="3" w:name="_Toc500641897"/>
      <w:bookmarkStart w:id="4" w:name="_Toc500636685"/>
      <w:bookmarkStart w:id="5" w:name="_Toc500619399"/>
      <w:bookmarkStart w:id="6" w:name="_Toc500619332"/>
      <w:bookmarkStart w:id="7" w:name="_Toc500619226"/>
      <w:bookmarkStart w:id="8" w:name="_Toc500641950"/>
      <w:bookmarkStart w:id="9" w:name="_Toc500641896"/>
      <w:bookmarkStart w:id="10" w:name="_Toc500636684"/>
      <w:bookmarkStart w:id="11" w:name="_Toc500619398"/>
      <w:bookmarkStart w:id="12" w:name="_Toc500619331"/>
      <w:bookmarkStart w:id="13" w:name="_Toc500619225"/>
      <w:bookmarkEnd w:id="2"/>
      <w:bookmarkEnd w:id="3"/>
      <w:bookmarkEnd w:id="4"/>
      <w:bookmarkEnd w:id="5"/>
      <w:bookmarkEnd w:id="6"/>
      <w:bookmarkEnd w:id="7"/>
      <w:bookmarkEnd w:id="8"/>
      <w:bookmarkEnd w:id="9"/>
      <w:bookmarkEnd w:id="10"/>
      <w:bookmarkEnd w:id="11"/>
      <w:bookmarkEnd w:id="12"/>
      <w:bookmarkEnd w:id="13"/>
      <w:r>
        <w:rPr>
          <w:rFonts w:cs="Calibri" w:ascii="Calibri" w:hAnsi="Calibri" w:asciiTheme="minorHAnsi" w:cstheme="minorHAnsi" w:hAnsiTheme="minorHAnsi"/>
          <w:sz w:val="28"/>
          <w:szCs w:val="28"/>
        </w:rPr>
        <w:t>FINAL FOREIGN COMPENSATION INFORMATION REQUEST</w:t>
      </w:r>
      <w:bookmarkEnd w:id="1"/>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Heading2"/>
        <w:pPrChange w:id="0" w:author="Unknown Author" w:date="2022-12-18T13:00:29Z"/>
        <w:rPr>
          <w:rFonts w:cs="Calibri" w:cstheme="minorHAnsi"/>
          <w:color w:val="00B050"/>
          <w:sz w:val="20"/>
          <w:szCs w:val="20"/>
        </w:rPr>
      </w:pPr>
      <w:r>
        <w:rPr>
          <w:rFonts w:cs="Calibri" w:cstheme="minorHAnsi"/>
          <w:i/>
          <w:sz w:val="20"/>
          <w:szCs w:val="20"/>
        </w:rPr>
        <w:t xml:space="preserve">Subject: </w:t>
      </w:r>
      <w:r>
        <w:rPr>
          <w:rFonts w:cs="Calibri" w:cstheme="minorHAnsi"/>
          <w:i/>
          <w:sz w:val="20"/>
          <w:szCs w:val="20"/>
          <w:highlight w:val="yellow"/>
        </w:rPr>
        <w:t>Client</w:t>
      </w:r>
      <w:r>
        <w:rPr>
          <w:rFonts w:cs="Calibri" w:cstheme="minorHAnsi"/>
          <w:i/>
          <w:sz w:val="20"/>
          <w:szCs w:val="20"/>
        </w:rPr>
        <w:t xml:space="preserve"> – 2021 Hungarian annual personal income tax return – final compensation information request</w:t>
      </w:r>
    </w:p>
    <w:p>
      <w:pPr>
        <w:pStyle w:val="Normal"/>
        <w:spacing w:lineRule="auto" w:line="240" w:before="0" w:after="0"/>
        <w:jc w:val="both"/>
        <w:rPr>
          <w:rFonts w:cs="Calibri" w:cstheme="minorHAnsi"/>
          <w:color w:val="00B050"/>
          <w:sz w:val="20"/>
          <w:szCs w:val="20"/>
        </w:rPr>
      </w:pPr>
      <w:r>
        <w:rPr>
          <w:rFonts w:cs="Calibri" w:cstheme="minorHAnsi"/>
          <w:color w:val="00B050"/>
          <w:sz w:val="20"/>
          <w:szCs w:val="20"/>
        </w:rPr>
      </w:r>
    </w:p>
    <w:p>
      <w:pPr>
        <w:pStyle w:val="Normal"/>
        <w:spacing w:lineRule="auto" w:line="240" w:before="0" w:after="0"/>
        <w:jc w:val="both"/>
        <w:rPr>
          <w:rFonts w:cs="Calibri" w:cstheme="minorHAnsi"/>
          <w:sz w:val="20"/>
          <w:szCs w:val="20"/>
        </w:rPr>
      </w:pPr>
      <w:r>
        <w:rPr>
          <w:rFonts w:cs="Calibri" w:cstheme="minorHAnsi"/>
          <w:color w:val="000000"/>
          <w:sz w:val="20"/>
          <w:szCs w:val="20"/>
        </w:rPr>
        <w:t xml:space="preserve">Dear </w:t>
      </w:r>
      <w:r>
        <w:rPr>
          <w:rFonts w:cs="Calibri" w:cstheme="minorHAnsi"/>
          <w:b/>
          <w:bCs/>
          <w:sz w:val="20"/>
          <w:szCs w:val="20"/>
          <w:highlight w:val="yellow"/>
          <w:lang w:val="en-GB"/>
        </w:rPr>
        <w:t>CLIENT NAME</w:t>
      </w:r>
      <w:r>
        <w:rPr>
          <w:rFonts w:cs="Calibri" w:cstheme="minorHAnsi"/>
          <w:sz w:val="20"/>
          <w:szCs w:val="20"/>
          <w:lang w:val="en-GB"/>
        </w:rPr>
        <w:t xml:space="preserve"> Team</w:t>
      </w:r>
      <w:r>
        <w:rPr>
          <w:rFonts w:cs="Calibri" w:cstheme="minorHAnsi"/>
          <w:color w:val="000000"/>
          <w:sz w:val="20"/>
          <w:szCs w:val="20"/>
          <w:shd w:fill="FFFF00" w:val="clear"/>
        </w:rPr>
        <w:t>/CONTACT,</w:t>
      </w:r>
    </w:p>
    <w:p>
      <w:pPr>
        <w:pStyle w:val="Normal"/>
        <w:spacing w:lineRule="auto" w:line="240" w:before="0" w:after="0"/>
        <w:jc w:val="both"/>
        <w:rPr>
          <w:rFonts w:cs="Calibri" w:cstheme="minorHAnsi"/>
          <w:sz w:val="20"/>
          <w:szCs w:val="20"/>
        </w:rPr>
      </w:pPr>
      <w:r>
        <w:rPr>
          <w:rFonts w:cs="Calibri" w:cstheme="minorHAnsi"/>
          <w:color w:val="000000"/>
          <w:sz w:val="20"/>
          <w:szCs w:val="20"/>
        </w:rPr>
        <w:t> </w:t>
      </w:r>
    </w:p>
    <w:p>
      <w:pPr>
        <w:pStyle w:val="Normal"/>
        <w:spacing w:lineRule="auto" w:line="240" w:before="0" w:after="0"/>
        <w:jc w:val="both"/>
        <w:rPr>
          <w:rFonts w:cs="Calibri" w:cstheme="minorHAnsi"/>
        </w:rPr>
      </w:pPr>
      <w:r>
        <w:rPr>
          <w:rFonts w:cs="Calibri" w:cstheme="minorHAnsi"/>
          <w:sz w:val="20"/>
          <w:szCs w:val="20"/>
        </w:rPr>
        <w:t xml:space="preserve">We hereby inform you that </w:t>
      </w:r>
      <w:r>
        <w:rPr>
          <w:rFonts w:cs="Calibri" w:cstheme="minorHAnsi"/>
          <w:color w:val="000000"/>
          <w:sz w:val="20"/>
          <w:szCs w:val="20"/>
        </w:rPr>
        <w:t xml:space="preserve">we started </w:t>
      </w:r>
      <w:r>
        <w:rPr>
          <w:rFonts w:cs="Calibri" w:cstheme="minorHAnsi"/>
          <w:sz w:val="20"/>
          <w:szCs w:val="20"/>
        </w:rPr>
        <w:t>the 2021 Hungarian personal income tax return preparation process.</w:t>
      </w:r>
    </w:p>
    <w:p>
      <w:pPr>
        <w:pStyle w:val="Normal"/>
        <w:spacing w:lineRule="auto" w:line="240" w:before="0" w:after="0"/>
        <w:jc w:val="both"/>
        <w:rPr>
          <w:rFonts w:cs="Calibri" w:cstheme="minorHAnsi"/>
          <w:sz w:val="20"/>
          <w:szCs w:val="20"/>
        </w:rPr>
      </w:pPr>
      <w:r>
        <w:rPr>
          <w:rFonts w:cs="Calibri" w:cstheme="minorHAnsi"/>
          <w:color w:val="000000"/>
          <w:sz w:val="20"/>
          <w:szCs w:val="20"/>
        </w:rPr>
        <w:t> </w:t>
      </w:r>
    </w:p>
    <w:p>
      <w:pPr>
        <w:pStyle w:val="Normal"/>
        <w:spacing w:lineRule="auto" w:line="240" w:before="0" w:after="0"/>
        <w:jc w:val="both"/>
        <w:rPr>
          <w:rFonts w:cs="Calibri" w:cstheme="minorHAnsi"/>
          <w:sz w:val="20"/>
          <w:szCs w:val="20"/>
        </w:rPr>
      </w:pPr>
      <w:r>
        <w:rPr>
          <w:rFonts w:cs="Calibri" w:cstheme="minorHAnsi"/>
          <w:color w:val="000000"/>
          <w:sz w:val="20"/>
          <w:szCs w:val="20"/>
        </w:rPr>
        <w:t xml:space="preserve">We inform you that the filing deadline of the 2021 Hungarian tax return is </w:t>
      </w:r>
      <w:r>
        <w:rPr>
          <w:rFonts w:cs="Calibri" w:cstheme="minorHAnsi"/>
          <w:b/>
          <w:color w:val="000000"/>
          <w:sz w:val="20"/>
          <w:szCs w:val="20"/>
        </w:rPr>
        <w:t>20 May 2022</w:t>
      </w:r>
      <w:r>
        <w:rPr>
          <w:rFonts w:cs="Calibri" w:cstheme="minorHAnsi"/>
          <w:color w:val="000000"/>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ListParagraph"/>
        <w:ind w:left="360" w:hanging="360"/>
        <w:jc w:val="both"/>
        <w:rPr>
          <w:rFonts w:ascii="Calibri" w:hAnsi="Calibri" w:cs="Calibri" w:asciiTheme="minorHAnsi" w:cstheme="minorHAnsi" w:hAnsiTheme="minorHAnsi"/>
        </w:rPr>
      </w:pPr>
      <w:r>
        <w:rPr>
          <w:rFonts w:cs="Calibri" w:ascii="Calibri" w:hAnsi="Calibri" w:asciiTheme="minorHAnsi" w:cstheme="minorHAnsi" w:hAnsiTheme="minorHAnsi"/>
          <w:b/>
          <w:bCs/>
          <w:u w:val="single"/>
        </w:rPr>
        <w:t>2021 year-end compensation information request</w:t>
      </w:r>
    </w:p>
    <w:p>
      <w:pPr>
        <w:pStyle w:val="Normal"/>
        <w:spacing w:lineRule="auto" w:line="240" w:before="0" w:after="0"/>
        <w:jc w:val="both"/>
        <w:rPr>
          <w:rFonts w:cs="Calibri" w:cstheme="minorHAnsi"/>
          <w:sz w:val="20"/>
          <w:szCs w:val="20"/>
        </w:rPr>
      </w:pPr>
      <w:r>
        <w:rPr>
          <w:rFonts w:cs="Calibri" w:cstheme="minorHAnsi"/>
          <w:sz w:val="20"/>
          <w:szCs w:val="20"/>
        </w:rPr>
        <w:t> </w:t>
      </w:r>
    </w:p>
    <w:p>
      <w:pPr>
        <w:pStyle w:val="Normal"/>
        <w:spacing w:lineRule="auto" w:line="240" w:before="0" w:after="0"/>
        <w:jc w:val="both"/>
        <w:rPr>
          <w:rFonts w:cs="Calibri" w:cstheme="minorHAnsi"/>
          <w:sz w:val="20"/>
          <w:szCs w:val="20"/>
        </w:rPr>
      </w:pPr>
      <w:r>
        <w:rPr>
          <w:rFonts w:cs="Calibri" w:cstheme="minorHAnsi"/>
          <w:sz w:val="20"/>
          <w:szCs w:val="20"/>
        </w:rPr>
        <w:t>We would be grateful if you could confirm that the compensation information you have already provided to us for 2021 should be used as basis for the 2021 Hungarian personal income tax returns. In case of changes to the previously provided compensation information, we would appreciate it if you could send the final version of the expatriates’ January – December 2021 compensation information.</w:t>
      </w:r>
    </w:p>
    <w:p>
      <w:pPr>
        <w:pStyle w:val="Normal"/>
        <w:spacing w:lineRule="auto" w:line="240" w:before="0" w:after="0"/>
        <w:jc w:val="both"/>
        <w:rPr>
          <w:rFonts w:cs="Calibri" w:cstheme="minorHAnsi"/>
          <w:sz w:val="20"/>
          <w:szCs w:val="20"/>
        </w:rPr>
      </w:pPr>
      <w:r>
        <w:rPr>
          <w:rFonts w:cs="Calibri" w:cstheme="minorHAnsi"/>
          <w:sz w:val="20"/>
          <w:szCs w:val="20"/>
        </w:rPr>
        <w:t> </w:t>
      </w:r>
    </w:p>
    <w:p>
      <w:pPr>
        <w:pStyle w:val="ListParagraph"/>
        <w:ind w:left="360" w:hanging="360"/>
        <w:jc w:val="both"/>
        <w:rPr>
          <w:rFonts w:ascii="Calibri" w:hAnsi="Calibri" w:cs="Calibri" w:asciiTheme="minorHAnsi" w:cstheme="minorHAnsi" w:hAnsiTheme="minorHAnsi"/>
        </w:rPr>
      </w:pPr>
      <w:r>
        <w:rPr>
          <w:rFonts w:cs="Calibri" w:ascii="Calibri" w:hAnsi="Calibri" w:asciiTheme="minorHAnsi" w:cstheme="minorHAnsi" w:hAnsiTheme="minorHAnsi"/>
          <w:b/>
          <w:bCs/>
          <w:u w:val="single"/>
        </w:rPr>
        <w:t>Former expatriates with possible 2021 tax return filing obligation</w:t>
      </w:r>
    </w:p>
    <w:p>
      <w:pPr>
        <w:pStyle w:val="Normal"/>
        <w:spacing w:lineRule="auto" w:line="240" w:before="0" w:after="0"/>
        <w:jc w:val="both"/>
        <w:rPr>
          <w:rFonts w:cs="Calibri" w:cstheme="minorHAnsi"/>
          <w:sz w:val="20"/>
          <w:szCs w:val="20"/>
        </w:rPr>
      </w:pPr>
      <w:r>
        <w:rPr>
          <w:rFonts w:cs="Calibri" w:cstheme="minorHAnsi"/>
          <w:sz w:val="20"/>
          <w:szCs w:val="20"/>
        </w:rPr>
        <w:t> </w:t>
      </w:r>
    </w:p>
    <w:p>
      <w:pPr>
        <w:pStyle w:val="Normal"/>
        <w:spacing w:lineRule="auto" w:line="240" w:before="0" w:after="0"/>
        <w:jc w:val="both"/>
        <w:rPr>
          <w:rFonts w:cs="Calibri" w:cstheme="minorHAnsi"/>
          <w:sz w:val="20"/>
          <w:szCs w:val="20"/>
        </w:rPr>
      </w:pPr>
      <w:r>
        <w:rPr>
          <w:rFonts w:cs="Calibri" w:cstheme="minorHAnsi"/>
          <w:sz w:val="20"/>
          <w:szCs w:val="20"/>
        </w:rPr>
        <w:t>Hungarian personal income tax return should be filed in case of former expatriates (already left Hungary before 1 January 2021) who received compensation that (even partially) relates to their former Hungarian activities in 2021 – as it is very likely that this compensation is (partially) taxable in Hungary. We give you few examples on post assignment income items that can trigger Hungarian taxation:</w:t>
      </w:r>
    </w:p>
    <w:p>
      <w:pPr>
        <w:pStyle w:val="Normal"/>
        <w:spacing w:lineRule="auto" w:line="240" w:before="0" w:after="0"/>
        <w:jc w:val="both"/>
        <w:rPr>
          <w:rFonts w:cs="Calibri" w:cstheme="minorHAnsi"/>
          <w:sz w:val="20"/>
          <w:szCs w:val="20"/>
        </w:rPr>
      </w:pPr>
      <w:r>
        <w:rPr>
          <w:rFonts w:cs="Calibri" w:cstheme="minorHAnsi"/>
          <w:sz w:val="20"/>
          <w:szCs w:val="20"/>
        </w:rPr>
        <w:t> </w:t>
      </w:r>
    </w:p>
    <w:p>
      <w:pPr>
        <w:pStyle w:val="ListParagraph"/>
        <w:numPr>
          <w:ilvl w:val="0"/>
          <w:numId w:val="9"/>
        </w:numPr>
        <w:jc w:val="both"/>
        <w:rPr>
          <w:rFonts w:ascii="Calibri" w:hAnsi="Calibri" w:cs="Calibri" w:asciiTheme="minorHAnsi" w:cstheme="minorHAnsi" w:hAnsiTheme="minorHAnsi"/>
        </w:rPr>
      </w:pPr>
      <w:r>
        <w:rPr>
          <w:rFonts w:cs="Calibri" w:ascii="Calibri" w:hAnsi="Calibri" w:asciiTheme="minorHAnsi" w:cstheme="minorHAnsi" w:hAnsiTheme="minorHAnsi"/>
        </w:rPr>
        <w:t>Bonuses paid after the assignment but relating to the Hungarian activities;</w:t>
      </w:r>
    </w:p>
    <w:p>
      <w:pPr>
        <w:pStyle w:val="ListParagraph"/>
        <w:numPr>
          <w:ilvl w:val="0"/>
          <w:numId w:val="9"/>
        </w:numPr>
        <w:jc w:val="both"/>
        <w:rPr>
          <w:rFonts w:ascii="Calibri" w:hAnsi="Calibri" w:cs="Calibri" w:asciiTheme="minorHAnsi" w:cstheme="minorHAnsi" w:hAnsiTheme="minorHAnsi"/>
        </w:rPr>
      </w:pPr>
      <w:r>
        <w:rPr>
          <w:rFonts w:cs="Calibri" w:ascii="Calibri" w:hAnsi="Calibri" w:asciiTheme="minorHAnsi" w:cstheme="minorHAnsi" w:hAnsiTheme="minorHAnsi"/>
        </w:rPr>
        <w:t>Income from RSU / employer’s stock option plan;</w:t>
      </w:r>
    </w:p>
    <w:p>
      <w:pPr>
        <w:pStyle w:val="ListParagraph"/>
        <w:numPr>
          <w:ilvl w:val="0"/>
          <w:numId w:val="9"/>
        </w:numPr>
        <w:jc w:val="both"/>
        <w:rPr>
          <w:rFonts w:ascii="Calibri" w:hAnsi="Calibri" w:cs="Calibri" w:asciiTheme="minorHAnsi" w:cstheme="minorHAnsi" w:hAnsiTheme="minorHAnsi"/>
        </w:rPr>
      </w:pPr>
      <w:r>
        <w:rPr>
          <w:rFonts w:cs="Calibri" w:ascii="Calibri" w:hAnsi="Calibri" w:asciiTheme="minorHAnsi" w:cstheme="minorHAnsi" w:hAnsiTheme="minorHAnsi"/>
          <w:highlight w:val="yellow"/>
        </w:rPr>
        <w:t>Severance/termination pay covering a duration that included Hungarian activities, etc.</w:t>
      </w:r>
      <w:r>
        <w:rPr>
          <w:rFonts w:cs="Calibri" w:ascii="Calibri" w:hAnsi="Calibri" w:asciiTheme="minorHAnsi" w:cstheme="minorHAnsi" w:hAnsiTheme="minorHAnsi"/>
        </w:rPr>
        <w:t xml:space="preserve">  </w:t>
      </w:r>
    </w:p>
    <w:p>
      <w:pPr>
        <w:pStyle w:val="Normal"/>
        <w:spacing w:lineRule="auto" w:line="240" w:before="0" w:after="0"/>
        <w:jc w:val="both"/>
        <w:rPr>
          <w:rFonts w:cs="Calibri" w:cstheme="minorHAnsi"/>
          <w:sz w:val="20"/>
          <w:szCs w:val="20"/>
        </w:rPr>
      </w:pPr>
      <w:r>
        <w:rPr>
          <w:rFonts w:cs="Calibri" w:cstheme="minorHAnsi"/>
          <w:sz w:val="20"/>
          <w:szCs w:val="20"/>
        </w:rPr>
        <w:t> </w:t>
      </w:r>
    </w:p>
    <w:p>
      <w:pPr>
        <w:pStyle w:val="Normal"/>
        <w:spacing w:lineRule="auto" w:line="240" w:before="0" w:after="0"/>
        <w:jc w:val="both"/>
        <w:rPr>
          <w:rFonts w:cs="Calibri" w:cstheme="minorHAnsi"/>
          <w:sz w:val="20"/>
          <w:szCs w:val="20"/>
        </w:rPr>
      </w:pPr>
      <w:r>
        <w:rPr>
          <w:rFonts w:cs="Calibri" w:cstheme="minorHAnsi"/>
          <w:sz w:val="20"/>
          <w:szCs w:val="20"/>
        </w:rPr>
        <w:t>Please provide us with the names and remuneration information of the former assignees that could be affected. Based on this information we could prepare the tax returns.</w:t>
      </w:r>
    </w:p>
    <w:p>
      <w:pPr>
        <w:pStyle w:val="Normal"/>
        <w:spacing w:lineRule="auto" w:line="240" w:before="0" w:after="0"/>
        <w:jc w:val="both"/>
        <w:rPr>
          <w:rFonts w:cs="Calibri" w:cstheme="minorHAnsi"/>
          <w:sz w:val="20"/>
          <w:szCs w:val="20"/>
        </w:rPr>
      </w:pPr>
      <w:r>
        <w:rPr>
          <w:rFonts w:cs="Calibri" w:cstheme="minorHAnsi"/>
          <w:sz w:val="20"/>
          <w:szCs w:val="20"/>
        </w:rPr>
        <w:t> </w:t>
      </w:r>
    </w:p>
    <w:p>
      <w:pPr>
        <w:pStyle w:val="Normal"/>
        <w:spacing w:lineRule="auto" w:line="240" w:before="0" w:after="0"/>
        <w:jc w:val="both"/>
        <w:rPr>
          <w:rFonts w:cs="Calibri" w:cstheme="minorHAnsi"/>
          <w:sz w:val="20"/>
          <w:szCs w:val="20"/>
        </w:rPr>
      </w:pPr>
      <w:r>
        <w:rPr>
          <w:rFonts w:cs="Calibri" w:cstheme="minorHAnsi"/>
          <w:sz w:val="20"/>
          <w:szCs w:val="20"/>
        </w:rPr>
        <w:t xml:space="preserve">We ask you to send your confirmation </w:t>
      </w:r>
      <w:r>
        <w:rPr>
          <w:rFonts w:cs="Calibri" w:cstheme="minorHAnsi"/>
          <w:color w:val="000000"/>
          <w:sz w:val="20"/>
          <w:szCs w:val="20"/>
        </w:rPr>
        <w:t>and/</w:t>
      </w:r>
      <w:r>
        <w:rPr>
          <w:rFonts w:cs="Calibri" w:cstheme="minorHAnsi"/>
          <w:sz w:val="20"/>
          <w:szCs w:val="20"/>
        </w:rPr>
        <w:t xml:space="preserve">or the requested information </w:t>
      </w:r>
      <w:r>
        <w:rPr>
          <w:rFonts w:cs="Calibri" w:cstheme="minorHAnsi"/>
          <w:b/>
          <w:bCs/>
          <w:sz w:val="20"/>
          <w:szCs w:val="20"/>
        </w:rPr>
        <w:t>by</w:t>
      </w:r>
      <w:r>
        <w:rPr>
          <w:rFonts w:cs="Calibri" w:cstheme="minorHAnsi"/>
          <w:sz w:val="20"/>
          <w:szCs w:val="20"/>
        </w:rPr>
        <w:t xml:space="preserve"> </w:t>
      </w:r>
      <w:r>
        <w:rPr>
          <w:rFonts w:cs="Calibri" w:cstheme="minorHAnsi"/>
          <w:b/>
          <w:bCs/>
          <w:sz w:val="20"/>
          <w:szCs w:val="20"/>
        </w:rPr>
        <w:t xml:space="preserve">no later than </w:t>
      </w:r>
      <w:r>
        <w:rPr>
          <w:rFonts w:cs="Calibri" w:cstheme="minorHAnsi"/>
          <w:b/>
          <w:bCs/>
          <w:sz w:val="20"/>
          <w:szCs w:val="20"/>
          <w:highlight w:val="yellow"/>
        </w:rPr>
        <w:t>DATE</w:t>
      </w:r>
      <w:r>
        <w:rPr>
          <w:rFonts w:cs="Calibri" w:cstheme="minorHAnsi"/>
          <w:b/>
          <w:bCs/>
          <w:sz w:val="20"/>
          <w:szCs w:val="20"/>
        </w:rPr>
        <w:t xml:space="preserve"> </w:t>
      </w:r>
      <w:r>
        <w:rPr>
          <w:rFonts w:cs="Calibri" w:cstheme="minorHAnsi"/>
          <w:sz w:val="20"/>
          <w:szCs w:val="20"/>
        </w:rPr>
        <w:t>via email.</w:t>
      </w:r>
    </w:p>
    <w:p>
      <w:pPr>
        <w:pStyle w:val="Normal"/>
        <w:spacing w:lineRule="auto" w:line="240" w:before="0" w:after="0"/>
        <w:jc w:val="both"/>
        <w:rPr>
          <w:rFonts w:cs="Calibri" w:cstheme="minorHAnsi"/>
          <w:sz w:val="20"/>
          <w:szCs w:val="20"/>
        </w:rPr>
      </w:pPr>
      <w:r>
        <w:rPr>
          <w:rFonts w:cs="Calibri" w:cstheme="minorHAnsi"/>
          <w:sz w:val="20"/>
          <w:szCs w:val="20"/>
        </w:rPr>
        <w:t> </w:t>
      </w:r>
    </w:p>
    <w:p>
      <w:pPr>
        <w:pStyle w:val="Normal"/>
        <w:spacing w:lineRule="auto" w:line="240" w:before="0" w:after="0"/>
        <w:jc w:val="both"/>
        <w:rPr>
          <w:rFonts w:cs="Calibri" w:cstheme="minorHAnsi"/>
          <w:sz w:val="20"/>
          <w:szCs w:val="20"/>
        </w:rPr>
      </w:pPr>
      <w:r>
        <w:rPr>
          <w:rFonts w:cs="Calibri" w:cstheme="minorHAnsi"/>
          <w:sz w:val="20"/>
          <w:szCs w:val="20"/>
        </w:rPr>
        <w:t>Thank you for your cooperation.</w:t>
      </w:r>
    </w:p>
    <w:p>
      <w:pPr>
        <w:pStyle w:val="Normal"/>
        <w:spacing w:lineRule="auto" w:line="240" w:before="0" w:after="0"/>
        <w:jc w:val="both"/>
        <w:rPr>
          <w:rFonts w:cs="Calibri" w:cstheme="minorHAnsi"/>
          <w:sz w:val="20"/>
          <w:szCs w:val="20"/>
        </w:rPr>
      </w:pPr>
      <w:r>
        <w:rPr>
          <w:rFonts w:cs="Calibri" w:cstheme="minorHAnsi"/>
          <w:sz w:val="20"/>
          <w:szCs w:val="20"/>
        </w:rPr>
        <w:t> </w:t>
      </w:r>
    </w:p>
    <w:p>
      <w:pPr>
        <w:pStyle w:val="Normal"/>
        <w:spacing w:lineRule="auto" w:line="240" w:before="0" w:after="0"/>
        <w:jc w:val="both"/>
        <w:rPr>
          <w:rFonts w:cs="Calibri" w:cstheme="minorHAnsi"/>
          <w:sz w:val="20"/>
          <w:szCs w:val="20"/>
        </w:rPr>
      </w:pPr>
      <w:r>
        <w:rPr>
          <w:rFonts w:cs="Calibri" w:cstheme="minorHAnsi"/>
          <w:sz w:val="20"/>
          <w:szCs w:val="20"/>
        </w:rPr>
        <w:t>Should you have any queries regarding the above, please do not hesitate to contact us.</w:t>
      </w:r>
    </w:p>
    <w:p>
      <w:pPr>
        <w:pStyle w:val="Normal"/>
        <w:spacing w:lineRule="auto" w:line="240" w:before="0" w:after="0"/>
        <w:jc w:val="both"/>
        <w:rPr>
          <w:rFonts w:cs="Calibri" w:cstheme="minorHAnsi"/>
          <w:sz w:val="20"/>
          <w:szCs w:val="20"/>
        </w:rPr>
      </w:pPr>
      <w:r>
        <w:rPr>
          <w:rFonts w:cs="Calibri" w:cstheme="minorHAnsi"/>
          <w:sz w:val="20"/>
          <w:szCs w:val="20"/>
        </w:rPr>
        <w:t> </w:t>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rPr>
        <w:t> </w:t>
      </w:r>
    </w:p>
    <w:p>
      <w:pPr>
        <w:pStyle w:val="Normal"/>
        <w:spacing w:lineRule="auto" w:line="240" w:before="0" w:after="0"/>
        <w:jc w:val="both"/>
        <w:rPr>
          <w:rFonts w:cs="Calibri" w:cstheme="minorHAnsi"/>
          <w:sz w:val="20"/>
          <w:szCs w:val="20"/>
          <w:shd w:fill="FFFF00" w:val="clear"/>
        </w:rPr>
      </w:pPr>
      <w:r>
        <w:rPr>
          <w:rFonts w:cs="Calibri" w:cstheme="minorHAnsi"/>
          <w:sz w:val="20"/>
          <w:szCs w:val="20"/>
          <w:shd w:fill="FFFF00" w:val="clear"/>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highlight w:val="yellow"/>
        </w:rPr>
      </w:pPr>
      <w:r>
        <w:rPr>
          <w:rFonts w:cs="Calibri" w:cstheme="minorHAnsi"/>
          <w:sz w:val="20"/>
          <w:szCs w:val="20"/>
          <w:highlight w:val="yellow"/>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4" w:name="_Toc94015635"/>
      <w:r>
        <w:rPr>
          <w:rFonts w:cs="Calibri" w:ascii="Calibri" w:hAnsi="Calibri" w:asciiTheme="minorHAnsi" w:cstheme="minorHAnsi" w:hAnsiTheme="minorHAnsi"/>
          <w:sz w:val="28"/>
          <w:szCs w:val="28"/>
        </w:rPr>
        <w:t>FINAL FOREIGN COMPENSATION INFORMATION REQUEST – 1</w:t>
      </w:r>
      <w:r>
        <w:rPr>
          <w:rFonts w:cs="Calibri" w:ascii="Calibri" w:hAnsi="Calibri" w:asciiTheme="minorHAnsi" w:cstheme="minorHAnsi" w:hAnsiTheme="minorHAnsi"/>
          <w:sz w:val="28"/>
          <w:szCs w:val="28"/>
          <w:vertAlign w:val="superscript"/>
        </w:rPr>
        <w:t>ST</w:t>
      </w:r>
      <w:r>
        <w:rPr>
          <w:rFonts w:cs="Calibri" w:ascii="Calibri" w:hAnsi="Calibri" w:asciiTheme="minorHAnsi" w:cstheme="minorHAnsi" w:hAnsiTheme="minorHAnsi"/>
          <w:sz w:val="28"/>
          <w:szCs w:val="28"/>
        </w:rPr>
        <w:t xml:space="preserve"> REMINDER</w:t>
      </w:r>
      <w:bookmarkEnd w:id="14"/>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Heading2"/>
        <w:pPrChange w:id="0" w:author="Unknown Author" w:date="2022-12-18T13:00:43Z"/>
        <w:rPr>
          <w:rFonts w:cs="Calibri" w:cstheme="minorHAnsi"/>
          <w:i/>
          <w:i/>
          <w:sz w:val="20"/>
          <w:szCs w:val="20"/>
        </w:rPr>
      </w:pPr>
      <w:r>
        <w:rPr>
          <w:rFonts w:cs="Calibri" w:cstheme="minorHAnsi"/>
          <w:i/>
          <w:sz w:val="20"/>
          <w:szCs w:val="20"/>
        </w:rPr>
        <w:t xml:space="preserve">Subject: KIND REMINDER: </w:t>
      </w:r>
      <w:r>
        <w:rPr>
          <w:rFonts w:cs="Calibri" w:cstheme="minorHAnsi"/>
          <w:i/>
          <w:sz w:val="20"/>
          <w:szCs w:val="20"/>
          <w:highlight w:val="yellow"/>
        </w:rPr>
        <w:t>Client</w:t>
      </w:r>
      <w:r>
        <w:rPr>
          <w:rFonts w:cs="Calibri" w:cstheme="minorHAnsi"/>
          <w:i/>
          <w:sz w:val="20"/>
          <w:szCs w:val="20"/>
        </w:rPr>
        <w:t xml:space="preserve"> – 2021 Hungarian annual personal income tax return – final compensation information request</w:t>
      </w:r>
    </w:p>
    <w:p>
      <w:pPr>
        <w:pStyle w:val="Normal"/>
        <w:spacing w:lineRule="auto" w:line="240" w:before="0" w:after="0"/>
        <w:jc w:val="both"/>
        <w:rPr>
          <w:rFonts w:cs="Calibri" w:cstheme="minorHAnsi"/>
          <w:color w:val="00B050"/>
          <w:sz w:val="20"/>
          <w:szCs w:val="20"/>
        </w:rPr>
      </w:pPr>
      <w:r>
        <w:rPr>
          <w:rFonts w:cs="Calibri" w:cstheme="minorHAnsi"/>
          <w:color w:val="00B050"/>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b/>
          <w:bCs/>
          <w:sz w:val="20"/>
          <w:szCs w:val="20"/>
          <w:highlight w:val="yellow"/>
          <w:lang w:val="en-GB"/>
        </w:rPr>
        <w:t>CLIENT NAME</w:t>
      </w:r>
      <w:r>
        <w:rPr>
          <w:rFonts w:cs="Calibri" w:cstheme="minorHAnsi"/>
          <w:sz w:val="20"/>
          <w:szCs w:val="20"/>
          <w:lang w:val="en-GB"/>
        </w:rPr>
        <w:t xml:space="preserve"> Team</w:t>
      </w:r>
      <w:r>
        <w:rPr>
          <w:rFonts w:cs="Calibri" w:cstheme="minorHAnsi"/>
          <w:sz w:val="20"/>
          <w:szCs w:val="20"/>
          <w:highlight w:val="yellow"/>
        </w:rPr>
        <w:t>/CONTACT</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 xml:space="preserve">Referring to our message below we remind you that we are looking forward to receiving your confirmation regarding the final compensation information. </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color w:val="00B050"/>
          <w:sz w:val="20"/>
          <w:szCs w:val="20"/>
        </w:rPr>
      </w:pPr>
      <w:r>
        <w:rPr>
          <w:rFonts w:cs="Calibri" w:cstheme="minorHAnsi"/>
          <w:color w:val="000000"/>
          <w:sz w:val="20"/>
          <w:szCs w:val="20"/>
        </w:rPr>
        <w:t xml:space="preserve">Furthermore, </w:t>
      </w:r>
      <w:r>
        <w:rPr>
          <w:rFonts w:cs="Calibri" w:cstheme="minorHAnsi"/>
          <w:sz w:val="20"/>
          <w:szCs w:val="20"/>
        </w:rPr>
        <w:t>please provide us with the names and remuneration information of the former assignees who may have 2021 tax return filing obligation.</w:t>
      </w:r>
      <w:r>
        <w:rPr>
          <w:rFonts w:cs="Calibri" w:cstheme="minorHAnsi"/>
          <w:color w:val="00B050"/>
          <w:sz w:val="20"/>
          <w:szCs w:val="20"/>
        </w:rPr>
        <w:t xml:space="preserve"> </w:t>
      </w:r>
    </w:p>
    <w:p>
      <w:pPr>
        <w:pStyle w:val="Normal"/>
        <w:spacing w:lineRule="auto" w:line="240" w:before="0" w:after="0"/>
        <w:jc w:val="both"/>
        <w:rPr>
          <w:rFonts w:cs="Calibri" w:cstheme="minorHAnsi"/>
          <w:color w:val="00B050"/>
          <w:sz w:val="20"/>
          <w:szCs w:val="20"/>
        </w:rPr>
      </w:pPr>
      <w:r>
        <w:rPr>
          <w:rFonts w:cs="Calibri" w:cstheme="minorHAnsi"/>
          <w:color w:val="00B050"/>
          <w:sz w:val="20"/>
          <w:szCs w:val="20"/>
        </w:rPr>
      </w:r>
    </w:p>
    <w:p>
      <w:pPr>
        <w:pStyle w:val="Normal"/>
        <w:spacing w:lineRule="auto" w:line="240" w:before="0" w:after="0"/>
        <w:jc w:val="both"/>
        <w:rPr>
          <w:rFonts w:cs="Calibri" w:cstheme="minorHAnsi"/>
          <w:sz w:val="20"/>
          <w:szCs w:val="20"/>
        </w:rPr>
      </w:pPr>
      <w:r>
        <w:rPr>
          <w:rFonts w:cs="Calibri" w:cstheme="minorHAnsi"/>
          <w:sz w:val="20"/>
          <w:szCs w:val="20"/>
        </w:rPr>
        <w:t>Thank you for your assistance.</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shd w:fill="FFFF00" w:val="clear"/>
        </w:rPr>
      </w:pPr>
      <w:r>
        <w:rPr>
          <w:rFonts w:cs="Calibri" w:cstheme="minorHAnsi"/>
          <w:sz w:val="20"/>
          <w:szCs w:val="20"/>
          <w:shd w:fill="FFFF00" w:val="clear"/>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color w:val="00B050"/>
          <w:sz w:val="20"/>
          <w:szCs w:val="20"/>
        </w:rPr>
      </w:pPr>
      <w:r>
        <w:rPr>
          <w:rFonts w:cs="Calibri" w:cstheme="minorHAnsi"/>
          <w:color w:val="00B050"/>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5" w:name="_Toc94015636"/>
      <w:r>
        <w:rPr>
          <w:rFonts w:cs="Calibri" w:ascii="Calibri" w:hAnsi="Calibri" w:asciiTheme="minorHAnsi" w:cstheme="minorHAnsi" w:hAnsiTheme="minorHAnsi"/>
          <w:sz w:val="28"/>
          <w:szCs w:val="28"/>
        </w:rPr>
        <w:t>FINAL FOREIGN COMPENSATION INFORMATION REQUEST – 2</w:t>
      </w:r>
      <w:r>
        <w:rPr>
          <w:rFonts w:cs="Calibri" w:ascii="Calibri" w:hAnsi="Calibri" w:asciiTheme="minorHAnsi" w:cstheme="minorHAnsi" w:hAnsiTheme="minorHAnsi"/>
          <w:sz w:val="28"/>
          <w:szCs w:val="28"/>
          <w:vertAlign w:val="superscript"/>
        </w:rPr>
        <w:t>ND</w:t>
      </w:r>
      <w:r>
        <w:rPr>
          <w:rFonts w:cs="Calibri" w:ascii="Calibri" w:hAnsi="Calibri" w:asciiTheme="minorHAnsi" w:cstheme="minorHAnsi" w:hAnsiTheme="minorHAnsi"/>
          <w:sz w:val="28"/>
          <w:szCs w:val="28"/>
        </w:rPr>
        <w:t xml:space="preserve"> REMINDER</w:t>
      </w:r>
      <w:bookmarkEnd w:id="15"/>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Subject: URGENT – ACTION REQUIRED: </w:t>
      </w:r>
      <w:r>
        <w:rPr>
          <w:rFonts w:cs="Calibri" w:cstheme="minorHAnsi"/>
          <w:i/>
          <w:sz w:val="20"/>
          <w:szCs w:val="20"/>
          <w:highlight w:val="yellow"/>
        </w:rPr>
        <w:t>Client</w:t>
      </w:r>
      <w:r>
        <w:rPr>
          <w:rFonts w:cs="Calibri" w:cstheme="minorHAnsi"/>
          <w:i/>
          <w:sz w:val="20"/>
          <w:szCs w:val="20"/>
        </w:rPr>
        <w:t xml:space="preserve"> – 2021 Hungarian annual personal income tax return – final compensation information request</w:t>
      </w:r>
    </w:p>
    <w:p>
      <w:pPr>
        <w:pStyle w:val="Normal"/>
        <w:spacing w:lineRule="auto" w:line="240" w:before="0" w:after="0"/>
        <w:jc w:val="both"/>
        <w:rPr>
          <w:rFonts w:cs="Calibri" w:cstheme="minorHAnsi"/>
          <w:color w:val="00B050"/>
          <w:sz w:val="20"/>
          <w:szCs w:val="20"/>
        </w:rPr>
      </w:pPr>
      <w:r>
        <w:rPr>
          <w:rFonts w:cs="Calibri" w:cstheme="minorHAnsi"/>
          <w:color w:val="00B050"/>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b/>
          <w:bCs/>
          <w:sz w:val="20"/>
          <w:szCs w:val="20"/>
          <w:highlight w:val="yellow"/>
          <w:lang w:val="en-GB"/>
        </w:rPr>
        <w:t>CLIENT NAME</w:t>
      </w:r>
      <w:r>
        <w:rPr>
          <w:rFonts w:cs="Calibri" w:cstheme="minorHAnsi"/>
          <w:sz w:val="20"/>
          <w:szCs w:val="20"/>
          <w:lang w:val="en-GB"/>
        </w:rPr>
        <w:t xml:space="preserve"> Team</w:t>
      </w:r>
      <w:r>
        <w:rPr>
          <w:rFonts w:cs="Calibri" w:cstheme="minorHAnsi"/>
          <w:sz w:val="20"/>
          <w:szCs w:val="20"/>
          <w:highlight w:val="yellow"/>
        </w:rPr>
        <w:t>/CONTACT</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Referring to our messages below, we remind you that we are still looking forward to receiving your confirmation regarding the compensation information that you have provided to us for 2021 and the remuneration information of the former assignees who may have 2021 tax return filing obligation.</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color w:val="000000"/>
          <w:sz w:val="20"/>
          <w:szCs w:val="20"/>
        </w:rPr>
      </w:pPr>
      <w:r>
        <w:rPr>
          <w:rFonts w:cs="Calibri" w:cstheme="minorHAnsi"/>
          <w:sz w:val="20"/>
          <w:szCs w:val="20"/>
        </w:rPr>
        <w:t xml:space="preserve">As the filing deadline of the 2021 Hungarian tax return is approaching (20 May 2022), we ask you to provide us with the 2021 year-end compensation information as soon as possible, </w:t>
      </w:r>
      <w:r>
        <w:rPr>
          <w:rFonts w:cs="Calibri" w:cstheme="minorHAnsi"/>
          <w:b/>
          <w:sz w:val="20"/>
          <w:szCs w:val="20"/>
        </w:rPr>
        <w:t xml:space="preserve">but no later than </w:t>
      </w:r>
      <w:r>
        <w:rPr>
          <w:rFonts w:cs="Calibri" w:cstheme="minorHAnsi"/>
          <w:b/>
          <w:sz w:val="20"/>
          <w:szCs w:val="20"/>
          <w:highlight w:val="yellow"/>
        </w:rPr>
        <w:t>DATE</w:t>
      </w:r>
      <w:r>
        <w:rPr>
          <w:rFonts w:cs="Calibri" w:cstheme="minorHAnsi"/>
          <w:b/>
          <w:sz w:val="20"/>
          <w:szCs w:val="20"/>
        </w:rPr>
        <w:t xml:space="preserve">. </w:t>
      </w:r>
      <w:r>
        <w:rPr>
          <w:rFonts w:cs="Calibri" w:cstheme="minorHAnsi"/>
          <w:color w:val="000000"/>
          <w:sz w:val="20"/>
          <w:szCs w:val="20"/>
        </w:rPr>
        <w:t>Please note that these documents are essential for the preparation of the individuals’ Hungarian tax returns for 2021.</w:t>
      </w:r>
    </w:p>
    <w:p>
      <w:pPr>
        <w:pStyle w:val="Normal"/>
        <w:spacing w:lineRule="auto" w:line="240" w:before="0" w:after="0"/>
        <w:jc w:val="both"/>
        <w:rPr>
          <w:rFonts w:cs="Calibri" w:cstheme="minorHAnsi"/>
          <w:color w:val="00B050"/>
          <w:sz w:val="20"/>
          <w:szCs w:val="20"/>
        </w:rPr>
      </w:pPr>
      <w:r>
        <w:rPr>
          <w:rFonts w:cs="Calibri" w:cstheme="minorHAnsi"/>
          <w:color w:val="00B050"/>
          <w:sz w:val="20"/>
          <w:szCs w:val="20"/>
        </w:rPr>
      </w:r>
    </w:p>
    <w:p>
      <w:pPr>
        <w:pStyle w:val="Normal"/>
        <w:spacing w:lineRule="auto" w:line="240" w:before="0" w:after="0"/>
        <w:jc w:val="both"/>
        <w:rPr>
          <w:rFonts w:cs="Calibri" w:cstheme="minorHAnsi"/>
          <w:sz w:val="20"/>
          <w:szCs w:val="20"/>
        </w:rPr>
      </w:pPr>
      <w:r>
        <w:rPr>
          <w:rFonts w:cs="Calibri" w:cstheme="minorHAnsi"/>
          <w:sz w:val="20"/>
          <w:szCs w:val="20"/>
        </w:rPr>
        <w:t>Thank you for you kind assistance.</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rPr>
          <w:rFonts w:cs="Calibri" w:cstheme="minorHAnsi"/>
          <w:sz w:val="20"/>
          <w:szCs w:val="20"/>
        </w:rPr>
      </w:pPr>
      <w:r>
        <w:rPr>
          <w:rFonts w:cs="Calibri" w:cstheme="minorHAnsi"/>
          <w:sz w:val="20"/>
          <w:szCs w:val="20"/>
          <w:shd w:fill="FFFF00" w:val="clear"/>
          <w:lang w:val="en-GB"/>
        </w:rPr>
        <w:t>Consultant / Senior consultant</w:t>
      </w:r>
    </w:p>
    <w:p>
      <w:pPr>
        <w:pStyle w:val="Normal"/>
        <w:spacing w:lineRule="auto" w:line="240" w:before="0" w:after="0"/>
        <w:jc w:val="both"/>
        <w:rPr>
          <w:rFonts w:cs="Calibri" w:cstheme="minorHAnsi"/>
          <w:color w:val="00B050"/>
          <w:sz w:val="20"/>
          <w:szCs w:val="20"/>
        </w:rPr>
      </w:pPr>
      <w:r>
        <w:rPr>
          <w:rFonts w:cs="Calibri" w:cstheme="minorHAnsi"/>
          <w:color w:val="00B050"/>
          <w:sz w:val="20"/>
          <w:szCs w:val="20"/>
        </w:rPr>
      </w:r>
    </w:p>
    <w:p>
      <w:pPr>
        <w:pStyle w:val="Normal"/>
        <w:rPr>
          <w:rFonts w:cs="Calibri" w:cstheme="minorHAnsi"/>
          <w:color w:val="00B050"/>
          <w:sz w:val="20"/>
          <w:szCs w:val="20"/>
        </w:rPr>
      </w:pPr>
      <w:r>
        <w:rPr>
          <w:rFonts w:cs="Calibri" w:cstheme="minorHAnsi"/>
          <w:color w:val="00B050"/>
          <w:sz w:val="20"/>
          <w:szCs w:val="20"/>
        </w:rPr>
      </w:r>
      <w:r>
        <w:br w:type="page"/>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6" w:name="_Toc94015637"/>
      <w:r>
        <w:rPr>
          <w:rFonts w:cs="Calibri" w:ascii="Calibri" w:hAnsi="Calibri" w:asciiTheme="minorHAnsi" w:cstheme="minorHAnsi" w:hAnsiTheme="minorHAnsi"/>
          <w:sz w:val="28"/>
          <w:szCs w:val="28"/>
        </w:rPr>
        <w:t>AUTHORIZATION LIST REQUEST – COORDINATION OFFICE</w:t>
      </w:r>
      <w:bookmarkEnd w:id="16"/>
    </w:p>
    <w:p>
      <w:pPr>
        <w:pStyle w:val="Heading1"/>
        <w:spacing w:beforeAutospacing="0" w:before="0" w:afterAutospacing="0" w:after="0"/>
        <w:ind w:left="720" w:hanging="0"/>
        <w:jc w:val="both"/>
        <w:rPr>
          <w:rFonts w:ascii="Calibri" w:hAnsi="Calibri" w:cs="Calibri" w:asciiTheme="minorHAnsi" w:cstheme="minorHAnsi" w:hAnsiTheme="minorHAnsi"/>
          <w:sz w:val="28"/>
          <w:szCs w:val="28"/>
          <w:highlight w:val="green"/>
        </w:rPr>
      </w:pPr>
      <w:r>
        <w:rPr>
          <w:rFonts w:cs="Calibri" w:cstheme="minorHAnsi" w:ascii="Calibri" w:hAnsi="Calibri"/>
          <w:sz w:val="28"/>
          <w:szCs w:val="28"/>
          <w:highlight w:val="green"/>
        </w:rPr>
      </w:r>
    </w:p>
    <w:p>
      <w:pPr>
        <w:pStyle w:val="Normal"/>
        <w:spacing w:lineRule="auto" w:line="240" w:before="0" w:after="0"/>
        <w:jc w:val="both"/>
        <w:rPr>
          <w:rFonts w:eastAsia="Calibri" w:cs="Calibri" w:cstheme="minorHAnsi"/>
          <w:sz w:val="20"/>
          <w:szCs w:val="20"/>
        </w:rPr>
      </w:pPr>
      <w:r>
        <w:rPr>
          <w:rFonts w:cs="Calibri" w:cstheme="minorHAnsi"/>
          <w:i/>
          <w:sz w:val="20"/>
          <w:szCs w:val="20"/>
        </w:rPr>
        <w:t xml:space="preserve">Subject: </w:t>
      </w:r>
      <w:r>
        <w:rPr>
          <w:rFonts w:cs="Calibri" w:cstheme="minorHAnsi"/>
          <w:i/>
          <w:sz w:val="20"/>
          <w:szCs w:val="20"/>
          <w:highlight w:val="yellow"/>
        </w:rPr>
        <w:t xml:space="preserve">Client </w:t>
      </w:r>
      <w:r>
        <w:rPr>
          <w:rFonts w:cs="Calibri" w:cstheme="minorHAnsi"/>
          <w:i/>
          <w:sz w:val="20"/>
          <w:szCs w:val="20"/>
        </w:rPr>
        <w:t>– 2021 Hungarian annual personal income tax return – Authorization request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before="0" w:after="0"/>
        <w:jc w:val="both"/>
        <w:rPr>
          <w:rFonts w:cs="Calibri" w:cstheme="minorHAnsi"/>
          <w:sz w:val="20"/>
          <w:szCs w:val="20"/>
          <w:lang w:val="en-GB"/>
        </w:rPr>
      </w:pPr>
      <w:r>
        <w:rPr>
          <w:rFonts w:cs="Calibri" w:cstheme="minorHAnsi"/>
          <w:sz w:val="20"/>
          <w:szCs w:val="20"/>
          <w:lang w:val="en-GB"/>
        </w:rPr>
        <w:t xml:space="preserve">Dear </w:t>
      </w:r>
      <w:r>
        <w:rPr>
          <w:rFonts w:cs="Calibri" w:cstheme="minorHAnsi"/>
          <w:b/>
          <w:bCs/>
          <w:sz w:val="20"/>
          <w:szCs w:val="20"/>
          <w:highlight w:val="yellow"/>
          <w:lang w:val="en-GB"/>
        </w:rPr>
        <w:t>CLIENT NAME</w:t>
      </w:r>
      <w:r>
        <w:rPr>
          <w:rFonts w:cs="Calibri" w:cstheme="minorHAnsi"/>
          <w:sz w:val="20"/>
          <w:szCs w:val="20"/>
          <w:lang w:val="en-GB"/>
        </w:rPr>
        <w:t xml:space="preserve"> Team,</w:t>
      </w:r>
    </w:p>
    <w:p>
      <w:pPr>
        <w:pStyle w:val="Normal"/>
        <w:spacing w:before="0" w:after="0"/>
        <w:jc w:val="both"/>
        <w:rPr>
          <w:rFonts w:cs="Calibri" w:cstheme="minorHAnsi"/>
          <w:strike/>
          <w:sz w:val="20"/>
          <w:szCs w:val="20"/>
          <w:lang w:val="en-GB"/>
        </w:rPr>
      </w:pPr>
      <w:r>
        <w:rPr>
          <w:rFonts w:cs="Calibri" w:cstheme="minorHAnsi"/>
          <w:strike/>
          <w:sz w:val="20"/>
          <w:szCs w:val="20"/>
          <w:lang w:val="en-GB"/>
        </w:rPr>
      </w:r>
    </w:p>
    <w:p>
      <w:pPr>
        <w:pStyle w:val="Normal"/>
        <w:spacing w:before="0" w:after="0"/>
        <w:jc w:val="both"/>
        <w:rPr>
          <w:rFonts w:cs="Calibri" w:cstheme="minorHAnsi"/>
          <w:sz w:val="20"/>
          <w:szCs w:val="20"/>
          <w:lang w:val="en-GB"/>
        </w:rPr>
      </w:pPr>
      <w:r>
        <w:rPr>
          <w:rFonts w:cs="Calibri" w:cstheme="minorHAnsi"/>
          <w:sz w:val="20"/>
          <w:szCs w:val="20"/>
          <w:lang w:val="en-GB"/>
        </w:rPr>
        <w:t xml:space="preserve">We inform you that we have started the 2021 Hungarian personal income tax return preparation process. The filing and payment deadline of the 2021 Hungarian tax return is </w:t>
      </w:r>
      <w:r>
        <w:rPr>
          <w:rFonts w:cs="Calibri" w:cstheme="minorHAnsi"/>
          <w:b/>
          <w:sz w:val="20"/>
          <w:szCs w:val="20"/>
          <w:lang w:val="en-GB"/>
        </w:rPr>
        <w:t>20 May 2022</w:t>
      </w:r>
      <w:r>
        <w:rPr>
          <w:rFonts w:cs="Calibri" w:cstheme="minorHAnsi"/>
          <w:sz w:val="20"/>
          <w:szCs w:val="20"/>
          <w:lang w:val="en-GB"/>
        </w:rPr>
        <w:t>.</w:t>
      </w:r>
    </w:p>
    <w:p>
      <w:pPr>
        <w:pStyle w:val="Normal"/>
        <w:spacing w:before="0" w:after="0"/>
        <w:jc w:val="both"/>
        <w:rPr>
          <w:rFonts w:cs="Calibri" w:cstheme="minorHAnsi"/>
          <w:sz w:val="20"/>
          <w:szCs w:val="20"/>
          <w:lang w:val="en-GB"/>
        </w:rPr>
      </w:pPr>
      <w:r>
        <w:rPr>
          <w:rFonts w:cs="Calibri" w:cstheme="minorHAnsi"/>
          <w:sz w:val="20"/>
          <w:szCs w:val="20"/>
          <w:lang w:val="en-GB"/>
        </w:rPr>
      </w:r>
    </w:p>
    <w:p>
      <w:pPr>
        <w:pStyle w:val="Normal"/>
        <w:spacing w:before="0" w:after="0"/>
        <w:jc w:val="both"/>
        <w:rPr>
          <w:rFonts w:cs="Calibri" w:cstheme="minorHAnsi"/>
          <w:sz w:val="20"/>
          <w:szCs w:val="20"/>
          <w:lang w:val="en-GB"/>
        </w:rPr>
      </w:pPr>
      <w:r>
        <w:rPr>
          <w:rFonts w:cs="Calibri" w:cstheme="minorHAnsi"/>
          <w:sz w:val="20"/>
          <w:szCs w:val="20"/>
          <w:lang w:val="en-GB"/>
        </w:rPr>
        <w:t xml:space="preserve">The Hungarian GA Organizer and GA Calendar </w:t>
      </w:r>
      <w:r>
        <w:rPr>
          <w:rFonts w:cs="Calibri" w:cstheme="minorHAnsi"/>
          <w:b/>
          <w:bCs/>
          <w:sz w:val="20"/>
          <w:szCs w:val="20"/>
          <w:lang w:val="en-GB"/>
        </w:rPr>
        <w:t xml:space="preserve">submission deadline in GA Tracker will be set for </w:t>
      </w:r>
      <w:r>
        <w:rPr>
          <w:rFonts w:cs="Calibri" w:cstheme="minorHAnsi"/>
          <w:b/>
          <w:bCs/>
          <w:sz w:val="20"/>
          <w:szCs w:val="20"/>
          <w:highlight w:val="yellow"/>
          <w:lang w:val="en-GB"/>
        </w:rPr>
        <w:t>DATE</w:t>
      </w:r>
      <w:r>
        <w:rPr>
          <w:rFonts w:cs="Calibri" w:cstheme="minorHAnsi"/>
          <w:sz w:val="20"/>
          <w:szCs w:val="20"/>
        </w:rPr>
        <w:t xml:space="preserve"> </w:t>
      </w:r>
      <w:r>
        <w:rPr>
          <w:rFonts w:cs="Calibri" w:cstheme="minorHAnsi"/>
          <w:sz w:val="20"/>
          <w:szCs w:val="20"/>
          <w:lang w:val="en-GB"/>
        </w:rPr>
        <w:t>with weekly reminders after the deadline has passed.</w:t>
      </w:r>
    </w:p>
    <w:p>
      <w:pPr>
        <w:pStyle w:val="Normal"/>
        <w:spacing w:before="0" w:after="0"/>
        <w:jc w:val="both"/>
        <w:rPr>
          <w:rFonts w:cs="Calibri" w:cstheme="minorHAnsi"/>
          <w:sz w:val="20"/>
          <w:szCs w:val="20"/>
          <w:lang w:val="en-GB"/>
        </w:rPr>
      </w:pPr>
      <w:r>
        <w:rPr>
          <w:rFonts w:cs="Calibri" w:cstheme="minorHAnsi"/>
          <w:sz w:val="20"/>
          <w:szCs w:val="20"/>
          <w:lang w:val="en-GB"/>
        </w:rPr>
      </w:r>
    </w:p>
    <w:p>
      <w:pPr>
        <w:pStyle w:val="Normal"/>
        <w:spacing w:before="0" w:after="0"/>
        <w:jc w:val="both"/>
        <w:rPr>
          <w:rFonts w:cs="Calibri" w:cstheme="minorHAnsi"/>
          <w:sz w:val="20"/>
          <w:szCs w:val="20"/>
          <w:lang w:val="en-GB"/>
        </w:rPr>
      </w:pPr>
      <w:r>
        <w:rPr>
          <w:rFonts w:cs="Calibri" w:cstheme="minorHAnsi"/>
          <w:sz w:val="20"/>
          <w:szCs w:val="20"/>
          <w:lang w:val="en-GB"/>
        </w:rPr>
        <w:t xml:space="preserve">Due to the tight deadline, Hungary set the </w:t>
      </w:r>
      <w:r>
        <w:rPr>
          <w:rFonts w:cs="Calibri" w:cstheme="minorHAnsi"/>
          <w:b/>
          <w:bCs/>
          <w:sz w:val="20"/>
          <w:szCs w:val="20"/>
          <w:lang w:val="en-GB"/>
        </w:rPr>
        <w:t xml:space="preserve">GA Organizer release for </w:t>
      </w:r>
      <w:r>
        <w:rPr>
          <w:rFonts w:cs="Calibri" w:cstheme="minorHAnsi"/>
          <w:b/>
          <w:bCs/>
          <w:sz w:val="20"/>
          <w:szCs w:val="20"/>
          <w:highlight w:val="yellow"/>
          <w:lang w:val="en-GB"/>
        </w:rPr>
        <w:t>DATE</w:t>
      </w:r>
      <w:r>
        <w:rPr>
          <w:rFonts w:cs="Calibri" w:cstheme="minorHAnsi"/>
          <w:sz w:val="20"/>
          <w:szCs w:val="20"/>
          <w:lang w:val="en-GB"/>
        </w:rPr>
        <w:t xml:space="preserve"> for all assignees with Hungary as Host or Home Country.</w:t>
      </w:r>
    </w:p>
    <w:p>
      <w:pPr>
        <w:pStyle w:val="Normal"/>
        <w:spacing w:before="0" w:after="0"/>
        <w:jc w:val="both"/>
        <w:rPr>
          <w:rFonts w:cs="Calibri" w:cstheme="minorHAnsi"/>
          <w:sz w:val="20"/>
          <w:szCs w:val="20"/>
          <w:lang w:val="en-GB"/>
        </w:rPr>
      </w:pPr>
      <w:r>
        <w:rPr>
          <w:rFonts w:cs="Calibri" w:cstheme="minorHAnsi"/>
          <w:sz w:val="20"/>
          <w:szCs w:val="20"/>
          <w:lang w:val="en-GB"/>
        </w:rPr>
      </w:r>
    </w:p>
    <w:p>
      <w:pPr>
        <w:pStyle w:val="Normal"/>
        <w:spacing w:before="0" w:after="0"/>
        <w:jc w:val="both"/>
        <w:rPr>
          <w:rFonts w:cs="Calibri" w:cstheme="minorHAnsi"/>
          <w:sz w:val="20"/>
          <w:szCs w:val="20"/>
          <w:lang w:val="en-GB"/>
        </w:rPr>
      </w:pPr>
      <w:r>
        <w:rPr>
          <w:rFonts w:cs="Calibri" w:cstheme="minorHAnsi"/>
          <w:sz w:val="20"/>
          <w:szCs w:val="20"/>
          <w:lang w:val="en-GB"/>
        </w:rPr>
        <w:t>In order to ensure that we can receive the GA Organizer by its submission deadline, we need the final eligibility list as soon as possible. This serves the purpose that the assignee</w:t>
      </w:r>
      <w:r>
        <w:rPr>
          <w:rFonts w:cs="Calibri" w:cstheme="minorHAnsi"/>
          <w:sz w:val="20"/>
          <w:szCs w:val="20"/>
        </w:rPr>
        <w:t>(s)</w:t>
      </w:r>
      <w:r>
        <w:rPr>
          <w:rFonts w:cs="Calibri" w:cstheme="minorHAnsi"/>
          <w:sz w:val="20"/>
          <w:szCs w:val="20"/>
          <w:lang w:val="en-GB"/>
        </w:rPr>
        <w:t xml:space="preserve"> or the employer do not miss the submission deadline of the Hungarian tax return and the payment deadline of the 2021 year-end tax liability.</w:t>
      </w:r>
    </w:p>
    <w:p>
      <w:pPr>
        <w:pStyle w:val="Normal"/>
        <w:spacing w:before="0" w:after="0"/>
        <w:jc w:val="both"/>
        <w:rPr>
          <w:rFonts w:cs="Calibri" w:cstheme="minorHAnsi"/>
          <w:sz w:val="20"/>
          <w:szCs w:val="20"/>
          <w:lang w:val="en-GB"/>
        </w:rPr>
      </w:pPr>
      <w:r>
        <w:rPr>
          <w:rFonts w:cs="Calibri" w:cstheme="minorHAnsi"/>
          <w:sz w:val="20"/>
          <w:szCs w:val="20"/>
          <w:lang w:val="en-GB"/>
        </w:rPr>
      </w:r>
    </w:p>
    <w:p>
      <w:pPr>
        <w:pStyle w:val="Normal"/>
        <w:spacing w:before="0" w:after="0"/>
        <w:jc w:val="both"/>
        <w:rPr>
          <w:rFonts w:cs="Calibri" w:cstheme="minorHAnsi"/>
          <w:sz w:val="20"/>
          <w:szCs w:val="20"/>
          <w:lang w:val="en-GB"/>
        </w:rPr>
      </w:pPr>
      <w:r>
        <w:rPr>
          <w:rFonts w:cs="Calibri" w:cstheme="minorHAnsi"/>
          <w:sz w:val="20"/>
          <w:szCs w:val="20"/>
          <w:lang w:val="en-GB"/>
        </w:rPr>
        <w:t>The following actions need to be done by</w:t>
      </w:r>
      <w:r>
        <w:rPr>
          <w:rFonts w:cs="Calibri" w:cstheme="minorHAnsi"/>
          <w:b/>
          <w:bCs/>
          <w:sz w:val="20"/>
          <w:szCs w:val="20"/>
          <w:lang w:val="en-GB"/>
        </w:rPr>
        <w:t xml:space="preserve"> </w:t>
      </w:r>
      <w:r>
        <w:rPr>
          <w:rFonts w:cs="Calibri" w:cstheme="minorHAnsi"/>
          <w:b/>
          <w:bCs/>
          <w:sz w:val="20"/>
          <w:szCs w:val="20"/>
          <w:highlight w:val="yellow"/>
          <w:lang w:val="en-GB"/>
        </w:rPr>
        <w:t>DATE (=within a week after sending this e-mail)</w:t>
      </w:r>
      <w:r>
        <w:rPr>
          <w:rFonts w:cs="Calibri" w:cstheme="minorHAnsi"/>
          <w:sz w:val="20"/>
          <w:szCs w:val="20"/>
          <w:highlight w:val="yellow"/>
          <w:lang w:val="en-GB"/>
        </w:rPr>
        <w:t>:</w:t>
      </w:r>
    </w:p>
    <w:p>
      <w:pPr>
        <w:pStyle w:val="Normal"/>
        <w:spacing w:before="0" w:after="0"/>
        <w:jc w:val="both"/>
        <w:rPr>
          <w:rFonts w:cs="Calibri" w:cstheme="minorHAnsi"/>
          <w:sz w:val="20"/>
          <w:szCs w:val="20"/>
          <w:lang w:val="en-GB"/>
        </w:rPr>
      </w:pPr>
      <w:r>
        <w:rPr>
          <w:rFonts w:cs="Calibri" w:cstheme="minorHAnsi"/>
          <w:sz w:val="20"/>
          <w:szCs w:val="20"/>
          <w:lang w:val="en-GB"/>
        </w:rPr>
      </w:r>
    </w:p>
    <w:p>
      <w:pPr>
        <w:pStyle w:val="Normal"/>
        <w:numPr>
          <w:ilvl w:val="0"/>
          <w:numId w:val="10"/>
        </w:numPr>
        <w:spacing w:lineRule="auto" w:line="240" w:before="0" w:after="0"/>
        <w:jc w:val="both"/>
        <w:rPr>
          <w:rFonts w:cs="Calibri" w:cstheme="minorHAnsi"/>
          <w:sz w:val="20"/>
          <w:szCs w:val="20"/>
          <w:lang w:val="en-GB"/>
        </w:rPr>
      </w:pPr>
      <w:r>
        <w:rPr>
          <w:rFonts w:cs="Calibri" w:cstheme="minorHAnsi"/>
          <w:sz w:val="20"/>
          <w:szCs w:val="20"/>
          <w:u w:val="single"/>
          <w:lang w:val="en-GB"/>
        </w:rPr>
        <w:t>Access:</w:t>
      </w:r>
      <w:r>
        <w:rPr>
          <w:rFonts w:cs="Calibri" w:cstheme="minorHAnsi"/>
          <w:sz w:val="20"/>
          <w:szCs w:val="20"/>
          <w:lang w:val="en-GB"/>
        </w:rPr>
        <w:t xml:space="preserve"> Unless you have already provided access, please give the Hungarian Team access to Tracker, both the organization and the individuals eligible for Hungarian tax services.</w:t>
      </w:r>
    </w:p>
    <w:p>
      <w:pPr>
        <w:pStyle w:val="Normal"/>
        <w:spacing w:before="0" w:after="0"/>
        <w:ind w:left="720" w:hanging="0"/>
        <w:jc w:val="both"/>
        <w:rPr>
          <w:rFonts w:cs="Calibri" w:cstheme="minorHAnsi"/>
          <w:sz w:val="20"/>
          <w:szCs w:val="20"/>
          <w:lang w:val="en-GB"/>
        </w:rPr>
      </w:pPr>
      <w:r>
        <w:rPr>
          <w:rFonts w:cs="Calibri" w:cstheme="minorHAnsi"/>
          <w:sz w:val="20"/>
          <w:szCs w:val="20"/>
          <w:lang w:val="en-GB"/>
        </w:rPr>
      </w:r>
    </w:p>
    <w:p>
      <w:pPr>
        <w:pStyle w:val="Normal"/>
        <w:numPr>
          <w:ilvl w:val="0"/>
          <w:numId w:val="11"/>
        </w:numPr>
        <w:spacing w:lineRule="auto" w:line="240" w:before="0" w:after="0"/>
        <w:jc w:val="both"/>
        <w:rPr>
          <w:rFonts w:cs="Calibri" w:cstheme="minorHAnsi"/>
          <w:sz w:val="20"/>
          <w:szCs w:val="20"/>
          <w:lang w:val="en-GB"/>
        </w:rPr>
      </w:pPr>
      <w:r>
        <w:rPr>
          <w:rFonts w:cs="Calibri" w:cstheme="minorHAnsi"/>
          <w:sz w:val="20"/>
          <w:szCs w:val="20"/>
          <w:u w:val="single"/>
          <w:lang w:val="en-GB"/>
        </w:rPr>
        <w:t>Eligibility List:</w:t>
      </w:r>
      <w:r>
        <w:rPr>
          <w:rFonts w:cs="Calibri" w:cstheme="minorHAnsi"/>
          <w:sz w:val="20"/>
          <w:szCs w:val="20"/>
          <w:lang w:val="en-GB"/>
        </w:rPr>
        <w:t xml:space="preserve"> Confirm the accuracy of the </w:t>
      </w:r>
      <w:r>
        <w:rPr>
          <w:rFonts w:cs="Calibri" w:cstheme="minorHAnsi"/>
          <w:sz w:val="20"/>
          <w:szCs w:val="20"/>
          <w:highlight w:val="yellow"/>
          <w:lang w:val="en-GB"/>
        </w:rPr>
        <w:t>below / attached</w:t>
      </w:r>
      <w:r>
        <w:rPr>
          <w:rFonts w:cs="Calibri" w:cstheme="minorHAnsi"/>
          <w:sz w:val="20"/>
          <w:szCs w:val="20"/>
          <w:lang w:val="en-GB"/>
        </w:rPr>
        <w:t xml:space="preserve"> eligibility list. (There could be individuals indicated who should be eligible for Hungarian tax services. However, they are currently not in GA Tracker.) We understand that you would arrange the update of the GA Deloitte data. If any information is incorrect in the list or you require further details from us to arrange the update of the records of GA Deloitte, please let us know.</w:t>
      </w:r>
    </w:p>
    <w:p>
      <w:pPr>
        <w:pStyle w:val="Normal"/>
        <w:spacing w:before="0" w:after="0"/>
        <w:jc w:val="both"/>
        <w:rPr>
          <w:rFonts w:cs="Calibri" w:cstheme="minorHAnsi"/>
          <w:sz w:val="20"/>
          <w:szCs w:val="20"/>
          <w:lang w:val="en-GB"/>
        </w:rPr>
      </w:pPr>
      <w:r>
        <w:rPr>
          <w:rFonts w:cs="Calibri" w:cstheme="minorHAnsi"/>
          <w:sz w:val="20"/>
          <w:szCs w:val="20"/>
          <w:lang w:val="en-GB"/>
        </w:rPr>
      </w:r>
    </w:p>
    <w:p>
      <w:pPr>
        <w:pStyle w:val="Normal"/>
        <w:spacing w:before="0" w:after="0"/>
        <w:ind w:left="720" w:hanging="0"/>
        <w:jc w:val="both"/>
        <w:rPr>
          <w:rFonts w:cs="Calibri" w:cstheme="minorHAnsi"/>
          <w:b/>
          <w:b/>
          <w:bCs/>
          <w:sz w:val="20"/>
          <w:szCs w:val="20"/>
          <w:lang w:val="en-GB"/>
        </w:rPr>
      </w:pPr>
      <w:r>
        <w:rPr>
          <w:rFonts w:cs="Calibri" w:cstheme="minorHAnsi"/>
          <w:b/>
          <w:bCs/>
          <w:sz w:val="20"/>
          <w:szCs w:val="20"/>
          <w:highlight w:val="yellow"/>
          <w:lang w:val="en-GB"/>
        </w:rPr>
        <w:t xml:space="preserve">Attachment </w:t>
      </w:r>
      <w:r>
        <w:rPr>
          <w:rFonts w:cs="Calibri" w:cstheme="minorHAnsi"/>
          <w:b/>
          <w:bCs/>
          <w:sz w:val="20"/>
          <w:szCs w:val="20"/>
          <w:highlight w:val="yellow"/>
          <w:lang w:val="hu-HU"/>
        </w:rPr>
        <w:t xml:space="preserve">/ </w:t>
      </w:r>
      <w:r>
        <w:rPr>
          <w:rFonts w:cs="Calibri" w:cstheme="minorHAnsi"/>
          <w:b/>
          <w:bCs/>
          <w:sz w:val="20"/>
          <w:szCs w:val="20"/>
          <w:highlight w:val="yellow"/>
          <w:lang w:val="en-GB"/>
        </w:rPr>
        <w:t>listing the expatriate’s names</w:t>
      </w:r>
    </w:p>
    <w:p>
      <w:pPr>
        <w:pStyle w:val="Normal"/>
        <w:spacing w:before="0" w:after="0"/>
        <w:jc w:val="both"/>
        <w:rPr>
          <w:rFonts w:cs="Calibri" w:cstheme="minorHAnsi"/>
          <w:sz w:val="20"/>
          <w:szCs w:val="20"/>
          <w:lang w:val="en-GB"/>
        </w:rPr>
      </w:pPr>
      <w:r>
        <w:rPr>
          <w:rFonts w:cs="Calibri" w:cstheme="minorHAnsi"/>
          <w:sz w:val="20"/>
          <w:szCs w:val="20"/>
          <w:lang w:val="en-GB"/>
        </w:rPr>
      </w:r>
    </w:p>
    <w:p>
      <w:pPr>
        <w:pStyle w:val="Normal"/>
        <w:numPr>
          <w:ilvl w:val="0"/>
          <w:numId w:val="12"/>
        </w:numPr>
        <w:spacing w:lineRule="auto" w:line="240" w:before="0" w:after="0"/>
        <w:jc w:val="both"/>
        <w:rPr>
          <w:rFonts w:cs="Calibri" w:cstheme="minorHAnsi"/>
          <w:sz w:val="20"/>
          <w:szCs w:val="20"/>
          <w:lang w:val="en-GB"/>
        </w:rPr>
      </w:pPr>
      <w:r>
        <w:rPr>
          <w:rFonts w:cs="Calibri" w:cstheme="minorHAnsi"/>
          <w:sz w:val="20"/>
          <w:szCs w:val="20"/>
          <w:u w:val="single"/>
          <w:lang w:val="en-GB"/>
        </w:rPr>
        <w:t>Tax return preparation of family members:</w:t>
      </w:r>
      <w:r>
        <w:rPr>
          <w:rFonts w:cs="Calibri" w:cstheme="minorHAnsi"/>
          <w:sz w:val="20"/>
          <w:szCs w:val="20"/>
          <w:lang w:val="en-GB"/>
        </w:rPr>
        <w:t xml:space="preserve"> Please note that there is no joint tax return filing for families in Hungary for 2021. Please inform us whether we are authorized to prepare the Hungarian tax return of the expatriates’ family members.</w:t>
      </w:r>
    </w:p>
    <w:p>
      <w:pPr>
        <w:pStyle w:val="Normal"/>
        <w:spacing w:before="0" w:after="0"/>
        <w:ind w:left="720" w:hanging="0"/>
        <w:jc w:val="both"/>
        <w:rPr>
          <w:rFonts w:cs="Calibri" w:cstheme="minorHAnsi"/>
          <w:sz w:val="20"/>
          <w:szCs w:val="20"/>
          <w:lang w:val="en-GB"/>
        </w:rPr>
      </w:pPr>
      <w:r>
        <w:rPr>
          <w:rFonts w:cs="Calibri" w:cstheme="minorHAnsi"/>
          <w:sz w:val="20"/>
          <w:szCs w:val="20"/>
          <w:lang w:val="en-GB"/>
        </w:rPr>
      </w:r>
    </w:p>
    <w:p>
      <w:pPr>
        <w:pStyle w:val="Normal"/>
        <w:numPr>
          <w:ilvl w:val="0"/>
          <w:numId w:val="13"/>
        </w:numPr>
        <w:spacing w:lineRule="auto" w:line="240" w:before="0" w:after="0"/>
        <w:jc w:val="both"/>
        <w:rPr>
          <w:rFonts w:cs="Calibri" w:cstheme="minorHAnsi"/>
          <w:sz w:val="20"/>
          <w:szCs w:val="20"/>
          <w:lang w:val="en-GB"/>
        </w:rPr>
      </w:pPr>
      <w:r>
        <w:rPr>
          <w:rFonts w:cs="Calibri" w:cstheme="minorHAnsi"/>
          <w:sz w:val="20"/>
          <w:szCs w:val="20"/>
          <w:u w:val="single"/>
          <w:lang w:val="en-GB"/>
        </w:rPr>
        <w:t>Release of the GA Organizer and the GA Calendar:</w:t>
      </w:r>
      <w:r>
        <w:rPr>
          <w:rFonts w:cs="Calibri" w:cstheme="minorHAnsi"/>
          <w:sz w:val="20"/>
          <w:szCs w:val="20"/>
          <w:lang w:val="en-GB"/>
        </w:rPr>
        <w:t xml:space="preserve"> Please inform us which office will be responsible for the release of the GA Organizer for the 2021 compliance season (i.e., your office or the Hungarian office). If the Hungarian office is responsible for releasing the GA Organizer, please inform us if you do </w:t>
      </w:r>
      <w:r>
        <w:rPr>
          <w:rFonts w:cs="Calibri" w:cstheme="minorHAnsi"/>
          <w:b/>
          <w:bCs/>
          <w:i/>
          <w:iCs/>
          <w:sz w:val="20"/>
          <w:szCs w:val="20"/>
          <w:lang w:val="en-GB"/>
        </w:rPr>
        <w:t>not</w:t>
      </w:r>
      <w:r>
        <w:rPr>
          <w:rFonts w:cs="Calibri" w:cstheme="minorHAnsi"/>
          <w:sz w:val="20"/>
          <w:szCs w:val="20"/>
          <w:lang w:val="en-GB"/>
        </w:rPr>
        <w:t xml:space="preserve"> agree with the above release date. If you are responsible for sending the GA Organizer to the clients, please ensure that the submission deadline is set for </w:t>
      </w:r>
      <w:r>
        <w:rPr>
          <w:rFonts w:cs="Calibri" w:cstheme="minorHAnsi"/>
          <w:sz w:val="20"/>
          <w:szCs w:val="20"/>
          <w:highlight w:val="yellow"/>
          <w:lang w:val="en-GB"/>
        </w:rPr>
        <w:t>DATE.</w:t>
      </w:r>
    </w:p>
    <w:p>
      <w:pPr>
        <w:pStyle w:val="Normal"/>
        <w:spacing w:before="0" w:after="0"/>
        <w:ind w:left="720" w:hanging="0"/>
        <w:jc w:val="both"/>
        <w:rPr>
          <w:rFonts w:cs="Calibri" w:cstheme="minorHAnsi"/>
          <w:sz w:val="20"/>
          <w:szCs w:val="20"/>
          <w:lang w:val="en-GB"/>
        </w:rPr>
      </w:pPr>
      <w:r>
        <w:rPr>
          <w:rFonts w:cs="Calibri" w:cstheme="minorHAnsi"/>
          <w:sz w:val="20"/>
          <w:szCs w:val="20"/>
          <w:lang w:val="en-GB"/>
        </w:rPr>
      </w:r>
    </w:p>
    <w:p>
      <w:pPr>
        <w:pStyle w:val="Normal"/>
        <w:numPr>
          <w:ilvl w:val="0"/>
          <w:numId w:val="14"/>
        </w:numPr>
        <w:spacing w:lineRule="auto" w:line="240" w:before="0" w:after="0"/>
        <w:jc w:val="both"/>
        <w:rPr>
          <w:rFonts w:cs="Calibri" w:cstheme="minorHAnsi"/>
          <w:sz w:val="20"/>
          <w:szCs w:val="20"/>
          <w:lang w:val="en-GB"/>
        </w:rPr>
      </w:pPr>
      <w:r>
        <w:rPr>
          <w:rFonts w:cs="Calibri" w:cstheme="minorHAnsi"/>
          <w:sz w:val="20"/>
          <w:szCs w:val="20"/>
          <w:u w:val="single"/>
          <w:lang w:val="en-GB"/>
        </w:rPr>
        <w:t>Reminders:</w:t>
      </w:r>
      <w:r>
        <w:rPr>
          <w:rFonts w:cs="Calibri" w:cstheme="minorHAnsi"/>
          <w:sz w:val="20"/>
          <w:szCs w:val="20"/>
          <w:lang w:val="en-GB"/>
        </w:rPr>
        <w:t xml:space="preserve"> We would like to have reminders every 7 days after the </w:t>
      </w:r>
      <w:r>
        <w:rPr>
          <w:rFonts w:cs="Calibri" w:cstheme="minorHAnsi"/>
          <w:sz w:val="20"/>
          <w:szCs w:val="20"/>
          <w:highlight w:val="yellow"/>
          <w:lang w:val="en-GB"/>
        </w:rPr>
        <w:t>DATE</w:t>
      </w:r>
      <w:r>
        <w:rPr>
          <w:rFonts w:cs="Calibri" w:cstheme="minorHAnsi"/>
          <w:sz w:val="20"/>
          <w:szCs w:val="20"/>
          <w:lang w:val="en-GB"/>
        </w:rPr>
        <w:t xml:space="preserve"> deadline.</w:t>
      </w:r>
    </w:p>
    <w:p>
      <w:pPr>
        <w:pStyle w:val="Normal"/>
        <w:spacing w:before="0" w:after="0"/>
        <w:jc w:val="both"/>
        <w:rPr>
          <w:rFonts w:cs="Calibri" w:cstheme="minorHAnsi"/>
          <w:sz w:val="20"/>
          <w:szCs w:val="20"/>
          <w:lang w:val="en-GB"/>
        </w:rPr>
      </w:pPr>
      <w:r>
        <w:rPr>
          <w:rFonts w:cs="Calibri" w:cstheme="minorHAnsi"/>
          <w:sz w:val="20"/>
          <w:szCs w:val="20"/>
          <w:lang w:val="en-GB"/>
        </w:rPr>
      </w:r>
    </w:p>
    <w:p>
      <w:pPr>
        <w:pStyle w:val="Normal"/>
        <w:spacing w:before="0" w:after="0"/>
        <w:jc w:val="both"/>
        <w:rPr>
          <w:rFonts w:cs="Calibri" w:cstheme="minorHAnsi"/>
          <w:sz w:val="20"/>
          <w:szCs w:val="20"/>
          <w:lang w:val="en-GB"/>
        </w:rPr>
      </w:pPr>
      <w:r>
        <w:rPr>
          <w:rFonts w:cs="Calibri" w:cstheme="minorHAnsi"/>
          <w:sz w:val="20"/>
          <w:szCs w:val="20"/>
          <w:lang w:val="en-GB"/>
        </w:rPr>
        <w:t>Should you have any questions, please, do not hesitate to contact us.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rPr>
          <w:rFonts w:cs="Calibri" w:cstheme="minorHAnsi"/>
          <w:sz w:val="20"/>
          <w:szCs w:val="20"/>
        </w:rPr>
      </w:pPr>
      <w:r>
        <w:rPr>
          <w:rFonts w:cs="Calibri" w:cstheme="minorHAnsi"/>
          <w:sz w:val="20"/>
          <w:szCs w:val="20"/>
          <w:shd w:fill="FFFF00" w:val="clear"/>
          <w:lang w:val="en-GB"/>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highlight w:val="yellow"/>
        </w:rPr>
      </w:pPr>
      <w:r>
        <w:rPr>
          <w:rFonts w:cs="Calibri" w:cstheme="minorHAnsi"/>
          <w:sz w:val="20"/>
          <w:szCs w:val="20"/>
          <w:highlight w:val="yellow"/>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7" w:name="_Toc94015638"/>
      <w:r>
        <w:rPr>
          <w:rFonts w:cs="Calibri" w:ascii="Calibri" w:hAnsi="Calibri" w:asciiTheme="minorHAnsi" w:cstheme="minorHAnsi" w:hAnsiTheme="minorHAnsi"/>
          <w:sz w:val="28"/>
          <w:szCs w:val="28"/>
        </w:rPr>
        <w:t>AUTHORIZATION LIST REQUEST – COORDINATION OFFICE – 1</w:t>
      </w:r>
      <w:r>
        <w:rPr>
          <w:rFonts w:cs="Calibri" w:ascii="Calibri" w:hAnsi="Calibri" w:asciiTheme="minorHAnsi" w:cstheme="minorHAnsi" w:hAnsiTheme="minorHAnsi"/>
          <w:sz w:val="28"/>
          <w:szCs w:val="28"/>
          <w:vertAlign w:val="superscript"/>
        </w:rPr>
        <w:t>ST</w:t>
      </w:r>
      <w:r>
        <w:rPr>
          <w:rFonts w:cs="Calibri" w:ascii="Calibri" w:hAnsi="Calibri" w:asciiTheme="minorHAnsi" w:cstheme="minorHAnsi" w:hAnsiTheme="minorHAnsi"/>
          <w:sz w:val="28"/>
          <w:szCs w:val="28"/>
        </w:rPr>
        <w:t xml:space="preserve"> REMINDER</w:t>
      </w:r>
      <w:bookmarkEnd w:id="17"/>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lineRule="auto" w:line="240" w:before="0" w:after="0"/>
        <w:jc w:val="both"/>
        <w:rPr>
          <w:rFonts w:eastAsia="Calibri" w:cs="Calibri" w:cstheme="minorHAnsi"/>
          <w:sz w:val="20"/>
          <w:szCs w:val="20"/>
        </w:rPr>
      </w:pPr>
      <w:r>
        <w:rPr>
          <w:rFonts w:cs="Calibri" w:cstheme="minorHAnsi"/>
          <w:i/>
          <w:sz w:val="20"/>
          <w:szCs w:val="20"/>
        </w:rPr>
        <w:t xml:space="preserve">Subject: KIND REMINDER: </w:t>
      </w:r>
      <w:r>
        <w:rPr>
          <w:rFonts w:cs="Calibri" w:cstheme="minorHAnsi"/>
          <w:i/>
          <w:sz w:val="20"/>
          <w:szCs w:val="20"/>
          <w:highlight w:val="yellow"/>
        </w:rPr>
        <w:t xml:space="preserve">Client </w:t>
      </w:r>
      <w:r>
        <w:rPr>
          <w:rFonts w:cs="Calibri" w:cstheme="minorHAnsi"/>
          <w:i/>
          <w:sz w:val="20"/>
          <w:szCs w:val="20"/>
        </w:rPr>
        <w:t>– 2021 Hungarian annual personal income tax return – Authorization request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b/>
          <w:bCs/>
          <w:sz w:val="20"/>
          <w:szCs w:val="20"/>
          <w:highlight w:val="yellow"/>
          <w:lang w:val="en-GB"/>
        </w:rPr>
        <w:t>CLIENT NAME</w:t>
      </w:r>
      <w:r>
        <w:rPr>
          <w:rFonts w:cs="Calibri" w:cstheme="minorHAnsi"/>
          <w:sz w:val="20"/>
          <w:szCs w:val="20"/>
          <w:lang w:val="en-GB"/>
        </w:rPr>
        <w:t xml:space="preserve"> Team</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Referring to our email below, we would like to inquire whether you have reviewed the attached authorization list and you agree with our tax return preparation process. We would be grateful if you could provide us with your confirmation and the final authorization list as soon as it is available.</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Thank you for your assistance.</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rPr>
          <w:rFonts w:cs="Calibri" w:cstheme="minorHAnsi"/>
          <w:sz w:val="20"/>
          <w:szCs w:val="20"/>
          <w:shd w:fill="FFFF00" w:val="clear"/>
          <w:lang w:val="en-GB"/>
        </w:rPr>
      </w:pPr>
      <w:r>
        <w:rPr>
          <w:rFonts w:cs="Calibri" w:cstheme="minorHAnsi"/>
          <w:sz w:val="20"/>
          <w:szCs w:val="20"/>
          <w:shd w:fill="FFFF00" w:val="clear"/>
          <w:lang w:val="en-GB"/>
        </w:rPr>
        <w:t>Consultant / Senior consultant</w:t>
      </w:r>
    </w:p>
    <w:p>
      <w:pPr>
        <w:pStyle w:val="Normal"/>
        <w:spacing w:lineRule="auto" w:line="240" w:before="0" w:after="0"/>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8" w:name="_Toc94015639"/>
      <w:r>
        <w:rPr>
          <w:rFonts w:cs="Calibri" w:ascii="Calibri" w:hAnsi="Calibri" w:asciiTheme="minorHAnsi" w:cstheme="minorHAnsi" w:hAnsiTheme="minorHAnsi"/>
          <w:sz w:val="28"/>
          <w:szCs w:val="28"/>
        </w:rPr>
        <w:t>AUTHORIZATION LIST REQUEST – COORDINATION OFFICE – 2</w:t>
      </w:r>
      <w:r>
        <w:rPr>
          <w:rFonts w:cs="Calibri" w:ascii="Calibri" w:hAnsi="Calibri" w:asciiTheme="minorHAnsi" w:cstheme="minorHAnsi" w:hAnsiTheme="minorHAnsi"/>
          <w:sz w:val="28"/>
          <w:szCs w:val="28"/>
          <w:vertAlign w:val="superscript"/>
        </w:rPr>
        <w:t>ND</w:t>
      </w:r>
      <w:r>
        <w:rPr>
          <w:rFonts w:cs="Calibri" w:ascii="Calibri" w:hAnsi="Calibri" w:asciiTheme="minorHAnsi" w:cstheme="minorHAnsi" w:hAnsiTheme="minorHAnsi"/>
          <w:sz w:val="28"/>
          <w:szCs w:val="28"/>
        </w:rPr>
        <w:t xml:space="preserve"> REMINDER</w:t>
      </w:r>
      <w:bookmarkEnd w:id="18"/>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lineRule="auto" w:line="240" w:before="0" w:after="0"/>
        <w:jc w:val="both"/>
        <w:rPr>
          <w:rFonts w:eastAsia="Calibri" w:cs="Calibri" w:cstheme="minorHAnsi"/>
          <w:sz w:val="20"/>
          <w:szCs w:val="20"/>
        </w:rPr>
      </w:pPr>
      <w:r>
        <w:rPr>
          <w:rFonts w:cs="Calibri" w:cstheme="minorHAnsi"/>
          <w:i/>
          <w:sz w:val="20"/>
          <w:szCs w:val="20"/>
        </w:rPr>
        <w:t xml:space="preserve">Subject: URGENT – ACTION REQUIRED: </w:t>
      </w:r>
      <w:r>
        <w:rPr>
          <w:rFonts w:cs="Calibri" w:cstheme="minorHAnsi"/>
          <w:i/>
          <w:sz w:val="20"/>
          <w:szCs w:val="20"/>
          <w:highlight w:val="yellow"/>
        </w:rPr>
        <w:t xml:space="preserve">Client </w:t>
      </w:r>
      <w:r>
        <w:rPr>
          <w:rFonts w:cs="Calibri" w:cstheme="minorHAnsi"/>
          <w:i/>
          <w:sz w:val="20"/>
          <w:szCs w:val="20"/>
        </w:rPr>
        <w:t>– 2021 Hungarian annual personal income tax return – Authorization request</w:t>
      </w:r>
    </w:p>
    <w:p>
      <w:pPr>
        <w:pStyle w:val="Normal"/>
        <w:spacing w:lineRule="auto" w:line="240" w:before="0" w:after="0"/>
        <w:jc w:val="both"/>
        <w:rPr>
          <w:rFonts w:cs="Calibri" w:cstheme="minorHAnsi"/>
          <w:color w:val="00B050"/>
          <w:sz w:val="20"/>
          <w:szCs w:val="20"/>
        </w:rPr>
      </w:pPr>
      <w:r>
        <w:rPr>
          <w:rFonts w:cs="Calibri" w:cstheme="minorHAnsi"/>
          <w:color w:val="00B050"/>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b/>
          <w:bCs/>
          <w:sz w:val="20"/>
          <w:szCs w:val="20"/>
          <w:highlight w:val="yellow"/>
          <w:lang w:val="en-GB"/>
        </w:rPr>
        <w:t>CLIENT NAME</w:t>
      </w:r>
      <w:r>
        <w:rPr>
          <w:rFonts w:cs="Calibri" w:cstheme="minorHAnsi"/>
          <w:sz w:val="20"/>
          <w:szCs w:val="20"/>
          <w:lang w:val="en-GB"/>
        </w:rPr>
        <w:t xml:space="preserve"> Team</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Referring to our email below, we would like to inquire whether you have reviewed the attached authorization list and you agree with the 2021 Hungarian tax return preparation process.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Since the tax return preparation takes long time, </w:t>
      </w:r>
      <w:r>
        <w:rPr>
          <w:rFonts w:cs="Calibri" w:cstheme="minorHAnsi"/>
          <w:color w:val="000000"/>
          <w:sz w:val="20"/>
          <w:szCs w:val="20"/>
        </w:rPr>
        <w:t>in order to enable us to finish all tax returns by the due date, please send us</w:t>
      </w:r>
      <w:r>
        <w:rPr>
          <w:rFonts w:cs="Calibri" w:cstheme="minorHAnsi"/>
          <w:sz w:val="20"/>
          <w:szCs w:val="20"/>
        </w:rPr>
        <w:t xml:space="preserve"> your confirmation of the process and the final authorization list </w:t>
      </w:r>
      <w:r>
        <w:rPr>
          <w:rFonts w:cs="Calibri" w:cstheme="minorHAnsi"/>
          <w:b/>
          <w:sz w:val="20"/>
          <w:szCs w:val="20"/>
        </w:rPr>
        <w:t xml:space="preserve">as soon as possible but no later than </w:t>
      </w:r>
      <w:r>
        <w:rPr>
          <w:rFonts w:cs="Calibri" w:cstheme="minorHAnsi"/>
          <w:b/>
          <w:sz w:val="20"/>
          <w:szCs w:val="20"/>
          <w:highlight w:val="yellow"/>
        </w:rPr>
        <w:t>DATE</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Thank you for your cooperation.</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rPr>
          <w:rFonts w:cs="Calibri" w:cstheme="minorHAnsi"/>
          <w:sz w:val="20"/>
          <w:szCs w:val="20"/>
          <w:shd w:fill="FFFF00" w:val="clear"/>
          <w:lang w:val="en-GB"/>
        </w:rPr>
      </w:pPr>
      <w:r>
        <w:rPr>
          <w:rFonts w:cs="Calibri" w:cstheme="minorHAnsi"/>
          <w:sz w:val="20"/>
          <w:szCs w:val="20"/>
          <w:shd w:fill="FFFF00" w:val="clear"/>
          <w:lang w:val="en-GB"/>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rPr>
          <w:rFonts w:cs="Calibri" w:cstheme="minorHAnsi"/>
          <w:color w:val="00B050"/>
          <w:sz w:val="20"/>
          <w:szCs w:val="20"/>
        </w:rPr>
      </w:pPr>
      <w:r>
        <w:rPr>
          <w:rFonts w:cs="Calibri" w:cstheme="minorHAnsi"/>
          <w:color w:val="00B050"/>
          <w:sz w:val="20"/>
          <w:szCs w:val="20"/>
        </w:rPr>
      </w:r>
      <w:r>
        <w:br w:type="page"/>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9" w:name="_Toc65212966"/>
      <w:r>
        <w:rPr>
          <w:rFonts w:cs="Calibri" w:ascii="Calibri" w:hAnsi="Calibri" w:asciiTheme="minorHAnsi" w:cstheme="minorHAnsi" w:hAnsiTheme="minorHAnsi"/>
          <w:sz w:val="28"/>
          <w:szCs w:val="28"/>
        </w:rPr>
        <w:t>AUTHORIZATION LIST REQUEST – CLIENT</w:t>
      </w:r>
      <w:bookmarkEnd w:id="19"/>
    </w:p>
    <w:p>
      <w:pPr>
        <w:pStyle w:val="Normal"/>
        <w:spacing w:lineRule="auto" w:line="240" w:before="0" w:after="0"/>
        <w:jc w:val="both"/>
        <w:rPr>
          <w:rFonts w:cs="Calibri" w:cstheme="minorHAnsi"/>
          <w:i/>
          <w:i/>
        </w:rPr>
      </w:pPr>
      <w:r>
        <w:rPr>
          <w:rFonts w:cs="Calibri" w:cstheme="minorHAnsi"/>
          <w:i/>
        </w:rPr>
      </w:r>
    </w:p>
    <w:p>
      <w:pPr>
        <w:pStyle w:val="Normal"/>
        <w:spacing w:lineRule="auto" w:line="240" w:before="0" w:after="0"/>
        <w:jc w:val="both"/>
        <w:rPr>
          <w:rFonts w:eastAsia="Calibri" w:cs="Calibri" w:cstheme="minorHAnsi"/>
        </w:rPr>
      </w:pPr>
      <w:r>
        <w:rPr>
          <w:rFonts w:cs="Calibri" w:cstheme="minorHAnsi"/>
          <w:i/>
        </w:rPr>
        <w:t xml:space="preserve">Subject: </w:t>
      </w:r>
      <w:r>
        <w:rPr>
          <w:rFonts w:cs="Calibri" w:cstheme="minorHAnsi"/>
          <w:i/>
          <w:highlight w:val="yellow"/>
        </w:rPr>
        <w:t xml:space="preserve">Client </w:t>
      </w:r>
      <w:r>
        <w:rPr>
          <w:rFonts w:cs="Calibri" w:cstheme="minorHAnsi"/>
          <w:i/>
        </w:rPr>
        <w:t>– 2021 Hungarian annual personal income tax return – Authorization request</w:t>
      </w:r>
    </w:p>
    <w:p>
      <w:pPr>
        <w:pStyle w:val="Normal"/>
        <w:widowControl w:val="false"/>
        <w:spacing w:before="0" w:after="0"/>
        <w:jc w:val="both"/>
        <w:rPr>
          <w:rFonts w:cs="Calibri" w:cstheme="minorHAnsi"/>
          <w:lang w:val="en-GB"/>
        </w:rPr>
      </w:pPr>
      <w:r>
        <w:rPr>
          <w:rFonts w:cs="Calibri" w:cstheme="minorHAnsi"/>
          <w:lang w:val="en-GB"/>
        </w:rPr>
      </w:r>
    </w:p>
    <w:p>
      <w:pPr>
        <w:pStyle w:val="Normal"/>
        <w:widowControl w:val="false"/>
        <w:spacing w:before="0" w:after="0"/>
        <w:jc w:val="both"/>
        <w:rPr>
          <w:rFonts w:cs="Calibri" w:cstheme="minorHAnsi"/>
          <w:lang w:val="en-GB"/>
        </w:rPr>
      </w:pPr>
      <w:r>
        <w:rPr>
          <w:rFonts w:cs="Calibri" w:cstheme="minorHAnsi"/>
          <w:lang w:val="en-GB"/>
        </w:rPr>
        <w:t xml:space="preserve">Dear </w:t>
      </w:r>
      <w:r>
        <w:rPr>
          <w:rFonts w:cs="Calibri" w:cstheme="minorHAnsi"/>
          <w:highlight w:val="yellow"/>
          <w:lang w:val="en-GB"/>
        </w:rPr>
        <w:t>CONTACT</w:t>
      </w:r>
      <w:r>
        <w:rPr>
          <w:rFonts w:cs="Calibri" w:cstheme="minorHAnsi"/>
          <w:lang w:val="en-GB"/>
        </w:rPr>
        <w:t>,</w:t>
      </w:r>
    </w:p>
    <w:p>
      <w:pPr>
        <w:pStyle w:val="Normal"/>
        <w:widowControl w:val="false"/>
        <w:spacing w:before="0" w:after="0"/>
        <w:jc w:val="both"/>
        <w:rPr>
          <w:rFonts w:cs="Calibri" w:cstheme="minorHAnsi"/>
          <w:lang w:val="en-GB"/>
        </w:rPr>
      </w:pPr>
      <w:r>
        <w:rPr>
          <w:rFonts w:cs="Calibri" w:cstheme="minorHAnsi"/>
          <w:lang w:val="en-GB"/>
        </w:rPr>
      </w:r>
    </w:p>
    <w:p>
      <w:pPr>
        <w:pStyle w:val="Normal"/>
        <w:spacing w:before="0" w:after="0"/>
        <w:jc w:val="both"/>
        <w:rPr>
          <w:rFonts w:cs="Calibri" w:cstheme="minorHAnsi"/>
          <w:lang w:val="en-GB"/>
        </w:rPr>
      </w:pPr>
      <w:r>
        <w:rPr>
          <w:rFonts w:cs="Calibri" w:cstheme="minorHAnsi"/>
          <w:lang w:val="en-GB"/>
        </w:rPr>
        <w:t xml:space="preserve">We inform you that we have started the 2021 Hungarian personal income tax return preparation process. Please note that the filing and payment deadline of the 2021 Hungarian tax return is </w:t>
      </w:r>
      <w:r>
        <w:rPr>
          <w:rFonts w:cs="Calibri" w:cstheme="minorHAnsi"/>
          <w:b/>
          <w:lang w:val="en-GB"/>
        </w:rPr>
        <w:t>20 May 2022</w:t>
      </w:r>
      <w:r>
        <w:rPr>
          <w:rFonts w:cs="Calibri" w:cstheme="minorHAnsi"/>
          <w:lang w:val="en-GB"/>
        </w:rPr>
        <w:t>.</w:t>
      </w:r>
    </w:p>
    <w:p>
      <w:pPr>
        <w:pStyle w:val="Normal"/>
        <w:spacing w:before="0" w:after="0"/>
        <w:jc w:val="both"/>
        <w:rPr>
          <w:rFonts w:cs="Calibri" w:cstheme="minorHAnsi"/>
          <w:color w:val="000000"/>
          <w:lang w:val="en-GB"/>
        </w:rPr>
      </w:pPr>
      <w:r>
        <w:rPr>
          <w:rFonts w:cs="Calibri" w:cstheme="minorHAnsi"/>
          <w:color w:val="000000"/>
          <w:lang w:val="en-GB"/>
        </w:rPr>
      </w:r>
    </w:p>
    <w:p>
      <w:pPr>
        <w:pStyle w:val="Normal"/>
        <w:widowControl w:val="false"/>
        <w:spacing w:before="0" w:after="0"/>
        <w:jc w:val="both"/>
        <w:rPr>
          <w:rFonts w:cs="Calibri" w:cstheme="minorHAnsi"/>
          <w:lang w:val="en-GB"/>
        </w:rPr>
      </w:pPr>
      <w:r>
        <w:rPr>
          <w:rFonts w:cs="Calibri" w:cstheme="minorHAnsi"/>
          <w:lang w:val="en-GB"/>
        </w:rPr>
        <w:t>In 2022 when the 2021 Hungarian income tax returns will be prepared, your expatriates will be requested to complete a GA Organizer for Hungarian tax purposes electronically on the internet site of Deloitte (</w:t>
      </w:r>
      <w:hyperlink r:id="rId2">
        <w:r>
          <w:rPr>
            <w:rStyle w:val="InternetLink"/>
            <w:rFonts w:cs="Calibri" w:cstheme="minorHAnsi"/>
            <w:color w:val="000000"/>
            <w:lang w:val="en-GB"/>
          </w:rPr>
          <w:t>www.ga.deloitte.com</w:t>
        </w:r>
      </w:hyperlink>
      <w:r>
        <w:rPr>
          <w:rFonts w:cs="Calibri" w:cstheme="minorHAnsi"/>
          <w:lang w:val="en-GB"/>
        </w:rPr>
        <w:t>).</w:t>
      </w:r>
    </w:p>
    <w:p>
      <w:pPr>
        <w:pStyle w:val="Normal"/>
        <w:widowControl w:val="false"/>
        <w:spacing w:before="0" w:after="0"/>
        <w:jc w:val="both"/>
        <w:rPr>
          <w:rFonts w:cs="Calibri" w:cstheme="minorHAnsi"/>
          <w:lang w:val="en-GB"/>
        </w:rPr>
      </w:pPr>
      <w:r>
        <w:rPr>
          <w:rFonts w:cs="Calibri" w:cstheme="minorHAnsi"/>
          <w:lang w:val="en-GB"/>
        </w:rPr>
      </w:r>
    </w:p>
    <w:p>
      <w:pPr>
        <w:pStyle w:val="Normal"/>
        <w:widowControl w:val="false"/>
        <w:spacing w:before="0" w:after="0"/>
        <w:jc w:val="both"/>
        <w:rPr>
          <w:rFonts w:cs="Calibri" w:cstheme="minorHAnsi"/>
          <w:lang w:val="en-GB"/>
        </w:rPr>
      </w:pPr>
      <w:r>
        <w:rPr>
          <w:rFonts w:cs="Calibri" w:cstheme="minorHAnsi"/>
          <w:lang w:val="en-GB"/>
        </w:rPr>
        <w:t>However, in order to ensure a smooth</w:t>
      </w:r>
      <w:r>
        <w:rPr>
          <w:rFonts w:cs="Calibri" w:cstheme="minorHAnsi"/>
          <w:color w:val="1F497D"/>
          <w:lang w:val="en-GB"/>
        </w:rPr>
        <w:t xml:space="preserve"> </w:t>
      </w:r>
      <w:r>
        <w:rPr>
          <w:rFonts w:cs="Calibri" w:cstheme="minorHAnsi"/>
          <w:lang w:val="en-GB"/>
        </w:rPr>
        <w:t>tax return preparation process, we request your assistance. We would appreciate it if you could provide us with the information/clarification requested below.</w:t>
      </w:r>
    </w:p>
    <w:p>
      <w:pPr>
        <w:pStyle w:val="Normal"/>
        <w:widowControl w:val="false"/>
        <w:spacing w:before="0" w:after="0"/>
        <w:jc w:val="both"/>
        <w:rPr>
          <w:rFonts w:cs="Calibri" w:cstheme="minorHAnsi"/>
          <w:lang w:val="en-GB"/>
        </w:rPr>
      </w:pPr>
      <w:r>
        <w:rPr>
          <w:rFonts w:cs="Calibri" w:cstheme="minorHAnsi"/>
          <w:lang w:val="en-GB"/>
        </w:rPr>
      </w:r>
    </w:p>
    <w:p>
      <w:pPr>
        <w:pStyle w:val="Normal"/>
        <w:spacing w:before="0" w:after="0"/>
        <w:jc w:val="both"/>
        <w:rPr>
          <w:rFonts w:cs="Calibri" w:cstheme="minorHAnsi"/>
          <w:b/>
          <w:b/>
          <w:lang w:val="en-GB"/>
        </w:rPr>
      </w:pPr>
      <w:r>
        <w:rPr>
          <w:rFonts w:cs="Calibri" w:cstheme="minorHAnsi"/>
          <w:b/>
          <w:lang w:val="en-GB"/>
        </w:rPr>
        <w:t>2021 Eligibility List</w:t>
      </w:r>
    </w:p>
    <w:p>
      <w:pPr>
        <w:pStyle w:val="Normal"/>
        <w:spacing w:before="0" w:after="0"/>
        <w:jc w:val="both"/>
        <w:rPr>
          <w:rFonts w:cs="Calibri" w:cstheme="minorHAnsi"/>
          <w:lang w:val="en-GB"/>
        </w:rPr>
      </w:pPr>
      <w:r>
        <w:rPr>
          <w:rFonts w:cs="Calibri" w:cstheme="minorHAnsi"/>
          <w:lang w:val="en-GB"/>
        </w:rPr>
      </w:r>
    </w:p>
    <w:p>
      <w:pPr>
        <w:pStyle w:val="Normal"/>
        <w:spacing w:before="0" w:after="0"/>
        <w:jc w:val="both"/>
        <w:rPr>
          <w:rFonts w:cs="Calibri" w:cstheme="minorHAnsi"/>
          <w:lang w:val="en-GB"/>
        </w:rPr>
      </w:pPr>
      <w:r>
        <w:rPr>
          <w:rFonts w:cs="Calibri" w:cstheme="minorHAnsi"/>
          <w:lang w:val="en-GB"/>
        </w:rPr>
        <w:t>We understand that we are responsible for the preparation of the below expatriates’ 2021 Hungarian personal income tax returns. Please review the list and confirm by return e-mail if the list is correct.</w:t>
      </w:r>
    </w:p>
    <w:p>
      <w:pPr>
        <w:pStyle w:val="Normal"/>
        <w:spacing w:before="0" w:after="0"/>
        <w:rPr>
          <w:rFonts w:cs="Calibri" w:cstheme="minorHAnsi"/>
          <w:lang w:val="en-GB"/>
        </w:rPr>
      </w:pPr>
      <w:r>
        <w:rPr>
          <w:rFonts w:cs="Calibri" w:cstheme="minorHAnsi"/>
          <w:lang w:val="en-GB"/>
        </w:rPr>
      </w:r>
    </w:p>
    <w:p>
      <w:pPr>
        <w:pStyle w:val="Normal"/>
        <w:spacing w:before="0" w:after="0"/>
        <w:jc w:val="both"/>
        <w:rPr>
          <w:rFonts w:cs="Calibri" w:cstheme="minorHAnsi"/>
          <w:lang w:val="en-GB"/>
        </w:rPr>
      </w:pPr>
      <w:r>
        <w:rPr>
          <w:rFonts w:cs="Calibri" w:cstheme="minorHAnsi"/>
          <w:b/>
          <w:color w:val="000000"/>
          <w:lang w:val="en-GB"/>
        </w:rPr>
        <w:t>S</w:t>
      </w:r>
      <w:r>
        <w:rPr>
          <w:rFonts w:cs="Calibri" w:cstheme="minorHAnsi"/>
          <w:b/>
          <w:lang w:val="en-GB"/>
        </w:rPr>
        <w:t xml:space="preserve">hould be any changes to this list, please let us know </w:t>
      </w:r>
      <w:r>
        <w:rPr>
          <w:rFonts w:cs="Calibri" w:cstheme="minorHAnsi"/>
          <w:lang w:val="en-GB"/>
        </w:rPr>
        <w:t>as soon as possible, but no later than</w:t>
      </w:r>
      <w:r>
        <w:rPr>
          <w:rFonts w:cs="Calibri" w:cstheme="minorHAnsi"/>
          <w:b/>
          <w:lang w:val="en-GB"/>
        </w:rPr>
        <w:t xml:space="preserve"> </w:t>
      </w:r>
      <w:r>
        <w:rPr>
          <w:rFonts w:cs="Calibri" w:cstheme="minorHAnsi"/>
          <w:b/>
          <w:highlight w:val="yellow"/>
          <w:lang w:val="en-GB"/>
        </w:rPr>
        <w:t>DATE (= within 1 week after sending this e-mail)</w:t>
      </w:r>
      <w:r>
        <w:rPr>
          <w:rFonts w:cs="Calibri" w:cstheme="minorHAnsi"/>
          <w:b/>
          <w:lang w:val="en-GB"/>
        </w:rPr>
        <w:t>. In case there are any additions to the confirmed 2021 Hungarian tax return eligibility list at a later stage, we ask you to inform us as soon as possible.</w:t>
      </w:r>
    </w:p>
    <w:p>
      <w:pPr>
        <w:pStyle w:val="Normal"/>
        <w:widowControl w:val="false"/>
        <w:spacing w:before="0" w:after="0"/>
        <w:jc w:val="both"/>
        <w:rPr>
          <w:rFonts w:cs="Calibri" w:cstheme="minorHAnsi"/>
          <w:lang w:val="en-GB"/>
        </w:rPr>
      </w:pPr>
      <w:r>
        <w:rPr>
          <w:rFonts w:cs="Calibri" w:cstheme="minorHAnsi"/>
          <w:lang w:val="en-GB"/>
        </w:rPr>
      </w:r>
    </w:p>
    <w:p>
      <w:pPr>
        <w:pStyle w:val="Normal"/>
        <w:widowControl w:val="false"/>
        <w:spacing w:before="0" w:after="0"/>
        <w:jc w:val="both"/>
        <w:rPr>
          <w:rFonts w:cs="Calibri" w:cstheme="minorHAnsi"/>
          <w:lang w:val="en-GB"/>
        </w:rPr>
      </w:pPr>
      <w:r>
        <w:rPr>
          <w:rFonts w:cs="Calibri" w:cstheme="minorHAnsi"/>
          <w:highlight w:val="yellow"/>
          <w:lang w:val="en-GB"/>
        </w:rPr>
        <w:t>Attachment / Listing the expatriate’s</w:t>
      </w:r>
    </w:p>
    <w:p>
      <w:pPr>
        <w:pStyle w:val="Normal"/>
        <w:widowControl w:val="false"/>
        <w:spacing w:before="0" w:after="0"/>
        <w:jc w:val="both"/>
        <w:rPr>
          <w:rFonts w:cs="Calibri" w:cstheme="minorHAnsi"/>
        </w:rPr>
      </w:pPr>
      <w:r>
        <w:rPr>
          <w:rFonts w:cs="Calibri" w:cstheme="minorHAnsi"/>
        </w:rPr>
      </w:r>
    </w:p>
    <w:p>
      <w:pPr>
        <w:pStyle w:val="Normal"/>
        <w:widowControl w:val="false"/>
        <w:spacing w:before="0" w:after="0"/>
        <w:jc w:val="both"/>
        <w:rPr>
          <w:rFonts w:cs="Calibri" w:cstheme="minorHAnsi"/>
          <w:b/>
          <w:b/>
          <w:lang w:val="en-GB"/>
        </w:rPr>
      </w:pPr>
      <w:r>
        <w:rPr>
          <w:rFonts w:cs="Calibri" w:cstheme="minorHAnsi"/>
          <w:b/>
          <w:lang w:val="en-GB"/>
        </w:rPr>
        <w:t>Family members’ tax returns</w:t>
      </w:r>
    </w:p>
    <w:p>
      <w:pPr>
        <w:pStyle w:val="Normal"/>
        <w:spacing w:before="0" w:after="0"/>
        <w:jc w:val="both"/>
        <w:rPr>
          <w:rFonts w:cs="Calibri" w:cstheme="minorHAnsi"/>
          <w:lang w:val="en-GB"/>
        </w:rPr>
      </w:pPr>
      <w:r>
        <w:rPr>
          <w:rFonts w:cs="Calibri" w:cstheme="minorHAnsi"/>
          <w:lang w:val="en-GB"/>
        </w:rPr>
      </w:r>
    </w:p>
    <w:p>
      <w:pPr>
        <w:pStyle w:val="Normal"/>
        <w:spacing w:before="0" w:after="0"/>
        <w:jc w:val="both"/>
        <w:rPr>
          <w:rFonts w:cs="Calibri" w:cstheme="minorHAnsi"/>
          <w:lang w:val="en-GB"/>
        </w:rPr>
      </w:pPr>
      <w:r>
        <w:rPr>
          <w:rFonts w:cs="Calibri" w:cstheme="minorHAnsi"/>
          <w:lang w:val="en-GB"/>
        </w:rPr>
        <w:t>Please note that there is no joint tax return filing for families in Hungary. Please inform us whether we are authorized to prepare the 2021 Hungarian tax return of the expatriates‘ family members that are subject to Hungarian personal income taxation.</w:t>
      </w:r>
    </w:p>
    <w:p>
      <w:pPr>
        <w:pStyle w:val="Normal"/>
        <w:spacing w:before="0" w:after="0"/>
        <w:jc w:val="both"/>
        <w:rPr>
          <w:rFonts w:cs="Calibri" w:cstheme="minorHAnsi"/>
          <w:b/>
          <w:b/>
          <w:lang w:val="en-GB"/>
        </w:rPr>
      </w:pPr>
      <w:r>
        <w:rPr>
          <w:rFonts w:cs="Calibri" w:cstheme="minorHAnsi"/>
          <w:b/>
          <w:lang w:val="en-GB"/>
        </w:rPr>
      </w:r>
    </w:p>
    <w:p>
      <w:pPr>
        <w:pStyle w:val="Normal"/>
        <w:spacing w:before="0" w:after="0"/>
        <w:jc w:val="both"/>
        <w:rPr>
          <w:rFonts w:cs="Calibri" w:cstheme="minorHAnsi"/>
          <w:b/>
          <w:b/>
          <w:lang w:val="en-GB"/>
        </w:rPr>
      </w:pPr>
      <w:r>
        <w:rPr>
          <w:rFonts w:cs="Calibri" w:cstheme="minorHAnsi"/>
          <w:b/>
          <w:lang w:val="en-GB"/>
        </w:rPr>
        <w:t>1</w:t>
      </w:r>
      <w:r>
        <w:rPr>
          <w:rFonts w:cs="Calibri" w:cstheme="minorHAnsi"/>
          <w:b/>
        </w:rPr>
        <w:t>+1</w:t>
      </w:r>
      <w:r>
        <w:rPr>
          <w:rFonts w:cs="Calibri" w:cstheme="minorHAnsi"/>
          <w:b/>
          <w:lang w:val="en-GB"/>
        </w:rPr>
        <w:t>% of taxes paid</w:t>
      </w:r>
    </w:p>
    <w:p>
      <w:pPr>
        <w:pStyle w:val="Normal"/>
        <w:spacing w:before="0" w:after="0"/>
        <w:jc w:val="both"/>
        <w:rPr>
          <w:rFonts w:cs="Calibri" w:cstheme="minorHAnsi"/>
          <w:lang w:val="en-GB"/>
        </w:rPr>
      </w:pPr>
      <w:r>
        <w:rPr>
          <w:rFonts w:cs="Calibri" w:cstheme="minorHAnsi"/>
          <w:lang w:val="en-GB"/>
        </w:rPr>
      </w:r>
    </w:p>
    <w:p>
      <w:pPr>
        <w:pStyle w:val="Normal"/>
        <w:tabs>
          <w:tab w:val="clear" w:pos="720"/>
          <w:tab w:val="left" w:pos="2880" w:leader="none"/>
        </w:tabs>
        <w:spacing w:before="0" w:after="0"/>
        <w:jc w:val="both"/>
        <w:rPr>
          <w:rFonts w:cs="Calibri" w:cstheme="minorHAnsi"/>
        </w:rPr>
      </w:pPr>
      <w:r>
        <w:rPr>
          <w:rFonts w:cs="Calibri" w:cstheme="minorHAnsi"/>
          <w:lang w:val="en-GB"/>
        </w:rPr>
        <w:t xml:space="preserve">Finally, please note that your expatriates are entitled to allocate 1+1% of their Hungarian personal income tax to a foundation and a church which can be indicated on the above mentioned GA Organizer. </w:t>
      </w:r>
      <w:r>
        <w:rPr>
          <w:rFonts w:cs="Calibri" w:cstheme="minorHAnsi"/>
          <w:highlight w:val="yellow"/>
          <w:lang w:val="en-GB"/>
        </w:rPr>
        <w:t>If your expatriates do not indicate any information regarding the allocation of the above 1+1% of their Hungarian personal income tax to a foundation and a church in the GA Organizer, please inform us whether the company wishes to allocate the 1+1% on their behalves.</w:t>
      </w:r>
    </w:p>
    <w:p>
      <w:pPr>
        <w:pStyle w:val="Normal"/>
        <w:spacing w:before="0" w:after="0"/>
        <w:jc w:val="both"/>
        <w:rPr>
          <w:rFonts w:cs="Calibri" w:cstheme="minorHAnsi"/>
          <w:lang w:val="en-GB"/>
        </w:rPr>
      </w:pPr>
      <w:r>
        <w:rPr>
          <w:rFonts w:cs="Calibri" w:cstheme="minorHAnsi"/>
          <w:lang w:val="en-GB"/>
        </w:rPr>
      </w:r>
    </w:p>
    <w:p>
      <w:pPr>
        <w:pStyle w:val="Normal"/>
        <w:spacing w:before="0" w:after="0"/>
        <w:jc w:val="both"/>
        <w:rPr>
          <w:rFonts w:cs="Calibri" w:cstheme="minorHAnsi"/>
          <w:lang w:val="en-GB"/>
        </w:rPr>
      </w:pPr>
      <w:r>
        <w:rPr>
          <w:rFonts w:cs="Calibri" w:cstheme="minorHAnsi"/>
          <w:highlight w:val="green"/>
          <w:lang w:val="en-GB"/>
        </w:rPr>
        <w:t>Please find the list of eligible churches and organizations by clicking the below link.</w:t>
      </w:r>
      <w:r>
        <w:rPr>
          <w:rFonts w:cs="Calibri" w:cstheme="minorHAnsi"/>
          <w:lang w:val="en-GB"/>
        </w:rPr>
        <w:t xml:space="preserve"> </w:t>
      </w:r>
      <w:r>
        <w:rPr>
          <w:rFonts w:cs="Calibri" w:cstheme="minorHAnsi"/>
          <w:highlight w:val="yellow"/>
          <w:lang w:val="en-GB"/>
        </w:rPr>
        <w:t>Please also send us your choice of organization in a reply e-mail.</w:t>
      </w:r>
    </w:p>
    <w:p>
      <w:pPr>
        <w:pStyle w:val="Normal"/>
        <w:spacing w:before="0" w:after="0"/>
        <w:jc w:val="both"/>
        <w:rPr>
          <w:rFonts w:cs="Calibri" w:cstheme="minorHAnsi"/>
          <w:lang w:val="en-GB"/>
        </w:rPr>
      </w:pPr>
      <w:r>
        <w:rPr>
          <w:rFonts w:cs="Calibri" w:cstheme="minorHAnsi"/>
          <w:lang w:val="en-GB"/>
        </w:rPr>
      </w:r>
    </w:p>
    <w:p>
      <w:pPr>
        <w:pStyle w:val="Normal"/>
        <w:spacing w:before="0" w:after="0"/>
        <w:jc w:val="both"/>
        <w:rPr>
          <w:rFonts w:cs="Calibri" w:cstheme="minorHAnsi"/>
          <w:lang w:val="en-GB"/>
        </w:rPr>
      </w:pPr>
      <w:hyperlink r:id="rId3">
        <w:r>
          <w:rPr>
            <w:rStyle w:val="InternetLink"/>
            <w:rFonts w:cs="Calibri" w:cstheme="minorHAnsi"/>
            <w:highlight w:val="green"/>
            <w:lang w:val="en-GB"/>
          </w:rPr>
          <w:t>https://nav.gov.hu/ado/szja1_1/11-os-rendelkezes-2022-ben</w:t>
        </w:r>
      </w:hyperlink>
    </w:p>
    <w:p>
      <w:pPr>
        <w:pStyle w:val="Normal"/>
        <w:widowControl w:val="false"/>
        <w:spacing w:before="0" w:after="0"/>
        <w:jc w:val="both"/>
        <w:rPr>
          <w:rFonts w:cs="Calibri" w:cstheme="minorHAnsi"/>
          <w:lang w:val="en-GB"/>
        </w:rPr>
      </w:pPr>
      <w:r>
        <w:rPr>
          <w:rFonts w:cs="Calibri" w:cstheme="minorHAnsi"/>
          <w:lang w:val="en-GB"/>
        </w:rPr>
      </w:r>
    </w:p>
    <w:p>
      <w:pPr>
        <w:pStyle w:val="Normal"/>
        <w:widowControl w:val="false"/>
        <w:spacing w:before="0" w:after="0"/>
        <w:jc w:val="both"/>
        <w:rPr>
          <w:rFonts w:cs="Calibri" w:cstheme="minorHAnsi"/>
          <w:lang w:val="en-GB"/>
        </w:rPr>
      </w:pPr>
      <w:r>
        <w:rPr>
          <w:rFonts w:cs="Calibri" w:cstheme="minorHAnsi"/>
          <w:lang w:val="en-GB"/>
        </w:rPr>
        <w:t>Your prompt attention to this correspondence and your cooperation on the above matters are greatly appreciated.</w:t>
      </w:r>
    </w:p>
    <w:p>
      <w:pPr>
        <w:pStyle w:val="Normal"/>
        <w:widowControl w:val="false"/>
        <w:spacing w:before="0" w:after="0"/>
        <w:jc w:val="both"/>
        <w:rPr>
          <w:rFonts w:cs="Calibri" w:cstheme="minorHAnsi"/>
          <w:lang w:val="en-GB"/>
        </w:rPr>
      </w:pPr>
      <w:r>
        <w:rPr>
          <w:rFonts w:cs="Calibri" w:cstheme="minorHAnsi"/>
          <w:lang w:val="en-GB"/>
        </w:rPr>
      </w:r>
    </w:p>
    <w:p>
      <w:pPr>
        <w:pStyle w:val="Normal"/>
        <w:spacing w:lineRule="auto" w:line="240" w:before="0" w:after="0"/>
        <w:jc w:val="both"/>
        <w:rPr>
          <w:rFonts w:cs="Calibri" w:cstheme="minorHAnsi"/>
          <w:lang w:val="en-GB"/>
        </w:rPr>
      </w:pPr>
      <w:r>
        <w:rPr>
          <w:rFonts w:cs="Calibri" w:cstheme="minorHAnsi"/>
          <w:lang w:val="en-GB"/>
        </w:rPr>
        <w:t>We look forward to working with you on this project.</w:t>
      </w:r>
    </w:p>
    <w:p>
      <w:pPr>
        <w:pStyle w:val="Normal"/>
        <w:spacing w:lineRule="auto" w:line="240" w:before="0" w:after="0"/>
        <w:jc w:val="both"/>
        <w:rPr>
          <w:rFonts w:cs="Calibri" w:cstheme="minorHAnsi"/>
          <w:lang w:val="en-GB"/>
        </w:rPr>
      </w:pPr>
      <w:r>
        <w:rPr>
          <w:rFonts w:cs="Calibri" w:cstheme="minorHAnsi"/>
          <w:lang w:val="en-GB"/>
        </w:rPr>
      </w:r>
    </w:p>
    <w:p>
      <w:pPr>
        <w:pStyle w:val="Normal"/>
        <w:spacing w:lineRule="auto" w:line="240" w:before="0" w:after="0"/>
        <w:jc w:val="both"/>
        <w:rPr>
          <w:rFonts w:cs="Calibri" w:cstheme="minorHAnsi"/>
        </w:rPr>
      </w:pPr>
      <w:r>
        <w:rPr>
          <w:rFonts w:cs="Calibri" w:cstheme="minorHAnsi"/>
        </w:rPr>
        <w:t>Kind regards,</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rPr>
          <w:rFonts w:cs="Calibri" w:cstheme="minorHAnsi"/>
          <w:shd w:fill="FFFF00" w:val="clear"/>
          <w:lang w:val="en-GB"/>
        </w:rPr>
      </w:pPr>
      <w:r>
        <w:rPr>
          <w:rFonts w:cs="Calibri" w:cstheme="minorHAnsi"/>
          <w:shd w:fill="FFFF00" w:val="clear"/>
          <w:lang w:val="en-GB"/>
        </w:rPr>
        <w:t>Consultant / Senior consultant</w:t>
      </w:r>
    </w:p>
    <w:p>
      <w:pPr>
        <w:pStyle w:val="Normal"/>
        <w:spacing w:lineRule="auto" w:line="240" w:before="0" w:after="0"/>
        <w:jc w:val="both"/>
        <w:rPr>
          <w:rFonts w:cs="Calibri" w:cstheme="minorHAnsi"/>
          <w:color w:val="00B050"/>
          <w:sz w:val="20"/>
          <w:szCs w:val="20"/>
        </w:rPr>
      </w:pPr>
      <w:r>
        <w:rPr>
          <w:rFonts w:cs="Calibri" w:cstheme="minorHAnsi"/>
          <w:color w:val="00B050"/>
          <w:sz w:val="20"/>
          <w:szCs w:val="20"/>
        </w:rPr>
      </w:r>
    </w:p>
    <w:p>
      <w:pPr>
        <w:pStyle w:val="PlainText"/>
        <w:jc w:val="both"/>
        <w:rPr>
          <w:rFonts w:ascii="Calibri" w:hAnsi="Calibri" w:cs="Calibri" w:asciiTheme="minorHAnsi" w:cstheme="minorHAnsi" w:hAnsiTheme="minorHAnsi"/>
          <w:color w:val="00B050"/>
          <w:szCs w:val="20"/>
        </w:rPr>
      </w:pPr>
      <w:r>
        <w:rPr>
          <w:rFonts w:cs="Calibri" w:cstheme="minorHAnsi" w:ascii="Calibri" w:hAnsi="Calibri"/>
          <w:color w:val="00B05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20" w:name="_Toc65212967"/>
      <w:r>
        <w:rPr>
          <w:rFonts w:cs="Calibri" w:ascii="Calibri" w:hAnsi="Calibri" w:asciiTheme="minorHAnsi" w:cstheme="minorHAnsi" w:hAnsiTheme="minorHAnsi"/>
          <w:sz w:val="28"/>
          <w:szCs w:val="28"/>
        </w:rPr>
        <w:t>AUTHORIZATION LIST REQUEST – CLIENT – 1</w:t>
      </w:r>
      <w:r>
        <w:rPr>
          <w:rFonts w:cs="Calibri" w:ascii="Calibri" w:hAnsi="Calibri" w:asciiTheme="minorHAnsi" w:cstheme="minorHAnsi" w:hAnsiTheme="minorHAnsi"/>
          <w:sz w:val="28"/>
          <w:szCs w:val="28"/>
          <w:vertAlign w:val="superscript"/>
        </w:rPr>
        <w:t>ST</w:t>
      </w:r>
      <w:r>
        <w:rPr>
          <w:rFonts w:cs="Calibri" w:ascii="Calibri" w:hAnsi="Calibri" w:asciiTheme="minorHAnsi" w:cstheme="minorHAnsi" w:hAnsiTheme="minorHAnsi"/>
          <w:sz w:val="28"/>
          <w:szCs w:val="28"/>
        </w:rPr>
        <w:t xml:space="preserve"> REMINDER</w:t>
      </w:r>
      <w:bookmarkEnd w:id="20"/>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lineRule="auto" w:line="240" w:before="0" w:after="0"/>
        <w:jc w:val="both"/>
        <w:rPr>
          <w:rFonts w:eastAsia="Calibri" w:cs="Calibri" w:cstheme="minorHAnsi"/>
        </w:rPr>
      </w:pPr>
      <w:r>
        <w:rPr>
          <w:rFonts w:cs="Calibri" w:cstheme="minorHAnsi"/>
          <w:i/>
        </w:rPr>
        <w:t xml:space="preserve">Subject: KIND REMINDER: </w:t>
      </w:r>
      <w:r>
        <w:rPr>
          <w:rFonts w:cs="Calibri" w:cstheme="minorHAnsi"/>
          <w:i/>
          <w:highlight w:val="yellow"/>
        </w:rPr>
        <w:t xml:space="preserve">Client </w:t>
      </w:r>
      <w:r>
        <w:rPr>
          <w:rFonts w:cs="Calibri" w:cstheme="minorHAnsi"/>
          <w:i/>
        </w:rPr>
        <w:t>– 2021 Hungarian annual personal income tax return – Authorization request</w:t>
      </w:r>
    </w:p>
    <w:p>
      <w:pPr>
        <w:pStyle w:val="Normal"/>
        <w:spacing w:lineRule="auto" w:line="240" w:before="0" w:after="0"/>
        <w:jc w:val="both"/>
        <w:rPr>
          <w:rFonts w:cs="Calibri" w:cstheme="minorHAnsi"/>
          <w:color w:val="00B050"/>
        </w:rPr>
      </w:pPr>
      <w:r>
        <w:rPr>
          <w:rFonts w:cs="Calibri" w:cstheme="minorHAnsi"/>
          <w:color w:val="00B050"/>
        </w:rPr>
      </w:r>
    </w:p>
    <w:p>
      <w:pPr>
        <w:pStyle w:val="Normal"/>
        <w:spacing w:lineRule="auto" w:line="240" w:before="0" w:after="0"/>
        <w:jc w:val="both"/>
        <w:rPr>
          <w:rFonts w:cs="Calibri" w:cstheme="minorHAnsi"/>
        </w:rPr>
      </w:pPr>
      <w:r>
        <w:rPr>
          <w:rFonts w:cs="Calibri" w:cstheme="minorHAnsi"/>
        </w:rPr>
        <w:t xml:space="preserve">Dear </w:t>
      </w:r>
      <w:r>
        <w:rPr>
          <w:rFonts w:cs="Calibri" w:cstheme="minorHAnsi"/>
          <w:highlight w:val="yellow"/>
          <w:lang w:val="en-GB"/>
        </w:rPr>
        <w:t>CONTACT</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Referring to our email below, we would like to inquire whether you have reviewed the attached authorization list. We would be grateful if you could provide us with the final authorization list as soon as it is available.</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Thank you for your assistance.</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Kind regards,</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rPr>
          <w:rFonts w:cs="Calibri" w:cstheme="minorHAnsi"/>
          <w:shd w:fill="FFFF00" w:val="clear"/>
          <w:lang w:val="en-GB"/>
        </w:rPr>
      </w:pPr>
      <w:r>
        <w:rPr>
          <w:rFonts w:cs="Calibri" w:cstheme="minorHAnsi"/>
          <w:shd w:fill="FFFF00" w:val="clear"/>
          <w:lang w:val="en-GB"/>
        </w:rPr>
        <w:t>Consultant / Senior consultant</w:t>
      </w:r>
    </w:p>
    <w:p>
      <w:pPr>
        <w:pStyle w:val="Normal"/>
        <w:spacing w:lineRule="auto" w:line="240" w:before="0" w:after="0"/>
        <w:rPr>
          <w:rFonts w:cs="Calibri" w:cstheme="minorHAnsi"/>
          <w:shd w:fill="FFFF00" w:val="clear"/>
          <w:lang w:val="en-GB"/>
        </w:rPr>
      </w:pPr>
      <w:r>
        <w:rPr>
          <w:rFonts w:cs="Calibri" w:cstheme="minorHAnsi"/>
          <w:shd w:fill="FFFF00" w:val="clear"/>
          <w:lang w:val="en-GB"/>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21" w:name="_Toc65212968"/>
      <w:r>
        <w:rPr>
          <w:rFonts w:cs="Calibri" w:ascii="Calibri" w:hAnsi="Calibri" w:asciiTheme="minorHAnsi" w:cstheme="minorHAnsi" w:hAnsiTheme="minorHAnsi"/>
          <w:sz w:val="28"/>
          <w:szCs w:val="28"/>
        </w:rPr>
        <w:t>AUTHORIZATION LIST REQUEST – CLIENT – 2</w:t>
      </w:r>
      <w:r>
        <w:rPr>
          <w:rFonts w:cs="Calibri" w:ascii="Calibri" w:hAnsi="Calibri" w:asciiTheme="minorHAnsi" w:cstheme="minorHAnsi" w:hAnsiTheme="minorHAnsi"/>
          <w:sz w:val="28"/>
          <w:szCs w:val="28"/>
          <w:vertAlign w:val="superscript"/>
        </w:rPr>
        <w:t>ND</w:t>
      </w:r>
      <w:r>
        <w:rPr>
          <w:rFonts w:cs="Calibri" w:ascii="Calibri" w:hAnsi="Calibri" w:asciiTheme="minorHAnsi" w:cstheme="minorHAnsi" w:hAnsiTheme="minorHAnsi"/>
          <w:sz w:val="28"/>
          <w:szCs w:val="28"/>
        </w:rPr>
        <w:t xml:space="preserve"> REMINDER</w:t>
      </w:r>
      <w:bookmarkEnd w:id="21"/>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lineRule="auto" w:line="240" w:before="0" w:after="0"/>
        <w:jc w:val="both"/>
        <w:rPr>
          <w:rFonts w:eastAsia="Calibri" w:cs="Calibri" w:cstheme="minorHAnsi"/>
        </w:rPr>
      </w:pPr>
      <w:r>
        <w:rPr>
          <w:rFonts w:cs="Calibri" w:cstheme="minorHAnsi"/>
          <w:i/>
        </w:rPr>
        <w:t xml:space="preserve">Subject: URGENT – ACTION REQUIRED: </w:t>
      </w:r>
      <w:r>
        <w:rPr>
          <w:rFonts w:cs="Calibri" w:cstheme="minorHAnsi"/>
          <w:i/>
          <w:highlight w:val="yellow"/>
        </w:rPr>
        <w:t xml:space="preserve">Client </w:t>
      </w:r>
      <w:r>
        <w:rPr>
          <w:rFonts w:cs="Calibri" w:cstheme="minorHAnsi"/>
          <w:i/>
        </w:rPr>
        <w:t>– 2021 Hungarian annual personal income tax return – Authorization request</w:t>
      </w:r>
    </w:p>
    <w:p>
      <w:pPr>
        <w:pStyle w:val="Normal"/>
        <w:spacing w:lineRule="auto" w:line="240" w:before="0" w:after="0"/>
        <w:jc w:val="both"/>
        <w:rPr>
          <w:rFonts w:cs="Calibri" w:cstheme="minorHAnsi"/>
          <w:color w:val="00B050"/>
        </w:rPr>
      </w:pPr>
      <w:r>
        <w:rPr>
          <w:rFonts w:cs="Calibri" w:cstheme="minorHAnsi"/>
          <w:color w:val="00B050"/>
        </w:rPr>
      </w:r>
    </w:p>
    <w:p>
      <w:pPr>
        <w:pStyle w:val="Normal"/>
        <w:spacing w:lineRule="auto" w:line="240" w:before="0" w:after="0"/>
        <w:jc w:val="both"/>
        <w:rPr>
          <w:rFonts w:cs="Calibri" w:cstheme="minorHAnsi"/>
        </w:rPr>
      </w:pPr>
      <w:r>
        <w:rPr>
          <w:rFonts w:cs="Calibri" w:cstheme="minorHAnsi"/>
        </w:rPr>
        <w:t xml:space="preserve">Dear </w:t>
      </w:r>
      <w:r>
        <w:rPr>
          <w:rFonts w:cs="Calibri" w:cstheme="minorHAnsi"/>
          <w:highlight w:val="yellow"/>
          <w:lang w:val="en-GB"/>
        </w:rPr>
        <w:t>CONTACT</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Referring to our emails below, we would like to inquire whether you have reviewed the attached authorization list.  </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Please note that the filing deadline of the 2021 Hungarian tax return is </w:t>
      </w:r>
      <w:r>
        <w:rPr>
          <w:rFonts w:cs="Calibri" w:cstheme="minorHAnsi"/>
          <w:b/>
        </w:rPr>
        <w:t>20 May 2022</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Since the tax return preparation takes long time, </w:t>
      </w:r>
      <w:r>
        <w:rPr>
          <w:rFonts w:cs="Calibri" w:cstheme="minorHAnsi"/>
          <w:color w:val="000000"/>
        </w:rPr>
        <w:t>in order to enable us to finalize all tax returns by the due date, please provide us</w:t>
      </w:r>
      <w:r>
        <w:rPr>
          <w:rFonts w:cs="Calibri" w:cstheme="minorHAnsi"/>
        </w:rPr>
        <w:t xml:space="preserve"> with your final authorization list </w:t>
      </w:r>
      <w:r>
        <w:rPr>
          <w:rFonts w:cs="Calibri" w:cstheme="minorHAnsi"/>
          <w:b/>
        </w:rPr>
        <w:t xml:space="preserve">as soon as possible but no later than </w:t>
      </w:r>
      <w:r>
        <w:rPr>
          <w:rFonts w:cs="Calibri" w:cstheme="minorHAnsi"/>
          <w:b/>
          <w:highlight w:val="yellow"/>
        </w:rPr>
        <w:t>DATE</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Thank you for your cooperation.</w:t>
      </w:r>
    </w:p>
    <w:p>
      <w:pPr>
        <w:pStyle w:val="PlainText"/>
        <w:jc w:val="both"/>
        <w:rPr>
          <w:rFonts w:ascii="Calibri" w:hAnsi="Calibri" w:cs="Calibri" w:asciiTheme="minorHAnsi" w:cstheme="minorHAnsi" w:hAnsiTheme="minorHAnsi"/>
          <w:color w:val="00B050"/>
          <w:sz w:val="22"/>
          <w:szCs w:val="22"/>
        </w:rPr>
      </w:pPr>
      <w:r>
        <w:rPr>
          <w:rFonts w:cs="Calibri" w:cstheme="minorHAnsi" w:ascii="Calibri" w:hAnsi="Calibri"/>
          <w:color w:val="00B050"/>
          <w:sz w:val="22"/>
          <w:szCs w:val="22"/>
        </w:rPr>
      </w:r>
    </w:p>
    <w:p>
      <w:pPr>
        <w:pStyle w:val="Normal"/>
        <w:spacing w:lineRule="auto" w:line="240" w:before="0" w:after="0"/>
        <w:jc w:val="both"/>
        <w:rPr>
          <w:rFonts w:cs="Calibri" w:cstheme="minorHAnsi"/>
        </w:rPr>
      </w:pPr>
      <w:r>
        <w:rPr>
          <w:rFonts w:cs="Calibri" w:cstheme="minorHAnsi"/>
        </w:rPr>
        <w:t>Kind regards,</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rPr>
          <w:rFonts w:cs="Calibri" w:cstheme="minorHAnsi"/>
          <w:shd w:fill="FFFF00" w:val="clear"/>
          <w:lang w:val="en-GB"/>
        </w:rPr>
      </w:pPr>
      <w:r>
        <w:rPr>
          <w:rFonts w:cs="Calibri" w:cstheme="minorHAnsi"/>
          <w:shd w:fill="FFFF00" w:val="clear"/>
          <w:lang w:val="en-GB"/>
        </w:rPr>
        <w:t>Consultant / Senior consultant</w:t>
      </w:r>
    </w:p>
    <w:p>
      <w:pPr>
        <w:pStyle w:val="PlainText"/>
        <w:jc w:val="both"/>
        <w:rPr>
          <w:rFonts w:ascii="Calibri" w:hAnsi="Calibri" w:cs="Calibri" w:asciiTheme="minorHAnsi" w:cstheme="minorHAnsi" w:hAnsiTheme="minorHAnsi"/>
          <w:color w:val="00B050"/>
          <w:szCs w:val="20"/>
        </w:rPr>
      </w:pPr>
      <w:r>
        <w:rPr>
          <w:rFonts w:cs="Calibri" w:cstheme="minorHAnsi" w:ascii="Calibri" w:hAnsi="Calibri"/>
          <w:color w:val="00B050"/>
          <w:szCs w:val="20"/>
        </w:rPr>
      </w:r>
    </w:p>
    <w:p>
      <w:pPr>
        <w:pStyle w:val="Normal"/>
        <w:rPr>
          <w:rFonts w:cs="Calibri" w:cstheme="minorHAnsi"/>
          <w:color w:val="00B050"/>
          <w:sz w:val="20"/>
          <w:szCs w:val="20"/>
        </w:rPr>
      </w:pPr>
      <w:r>
        <w:rPr>
          <w:rFonts w:cs="Calibri" w:cstheme="minorHAnsi"/>
          <w:color w:val="00B050"/>
          <w:sz w:val="20"/>
          <w:szCs w:val="20"/>
        </w:rPr>
      </w:r>
      <w:r>
        <w:br w:type="page"/>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22" w:name="_Toc65212969"/>
      <w:r>
        <w:rPr>
          <w:rFonts w:cs="Calibri" w:ascii="Calibri" w:hAnsi="Calibri" w:asciiTheme="minorHAnsi" w:cstheme="minorHAnsi" w:hAnsiTheme="minorHAnsi"/>
          <w:sz w:val="28"/>
          <w:szCs w:val="28"/>
        </w:rPr>
        <w:t>AUTHORIZATION LIST REQUEST – JAPANESE EXPATRIATES</w:t>
      </w:r>
      <w:bookmarkEnd w:id="22"/>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jc w:val="both"/>
        <w:rPr>
          <w:rFonts w:cs="Calibri" w:cstheme="minorHAnsi"/>
          <w:color w:val="00B050"/>
        </w:rPr>
      </w:pPr>
      <w:r>
        <w:rPr>
          <w:rFonts w:cs="Calibri" w:cstheme="minorHAnsi"/>
          <w:i/>
        </w:rPr>
        <w:t xml:space="preserve">Subject: </w:t>
      </w:r>
      <w:r>
        <w:rPr>
          <w:rFonts w:cs="Calibri" w:cstheme="minorHAnsi"/>
          <w:i/>
          <w:highlight w:val="yellow"/>
        </w:rPr>
        <w:t xml:space="preserve">Client </w:t>
      </w:r>
      <w:r>
        <w:rPr>
          <w:rFonts w:cs="Calibri" w:cstheme="minorHAnsi"/>
          <w:i/>
        </w:rPr>
        <w:t>– 2021 Hungarian annual personal income tax return – Authorization request and Declaration</w:t>
      </w:r>
    </w:p>
    <w:p>
      <w:pPr>
        <w:pStyle w:val="PlainText"/>
        <w:jc w:val="both"/>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Dear </w:t>
      </w:r>
      <w:r>
        <w:rPr>
          <w:rFonts w:cs="Calibri" w:ascii="Calibri" w:hAnsi="Calibri" w:asciiTheme="minorHAnsi" w:cstheme="minorHAnsi" w:hAnsiTheme="minorHAnsi"/>
          <w:sz w:val="22"/>
          <w:szCs w:val="22"/>
          <w:highlight w:val="yellow"/>
        </w:rPr>
        <w:t>CONTACT</w:t>
      </w:r>
      <w:r>
        <w:rPr>
          <w:rFonts w:cs="Calibri" w:ascii="Calibri" w:hAnsi="Calibri" w:asciiTheme="minorHAnsi" w:cstheme="minorHAnsi" w:hAnsiTheme="minorHAnsi"/>
          <w:sz w:val="22"/>
          <w:szCs w:val="22"/>
        </w:rPr>
        <w:t>,</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We hereby inform you that we have started the 2021 Hungarian personal income tax return preparation process.</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cs="Calibri" w:cstheme="minorHAnsi"/>
          <w:color w:val="000000"/>
        </w:rPr>
      </w:pPr>
      <w:r>
        <w:rPr>
          <w:rFonts w:cs="Calibri" w:cstheme="minorHAnsi"/>
        </w:rPr>
        <w:t xml:space="preserve">Please note that the </w:t>
      </w:r>
      <w:r>
        <w:rPr>
          <w:rFonts w:cs="Calibri" w:cstheme="minorHAnsi"/>
          <w:color w:val="000000"/>
        </w:rPr>
        <w:t xml:space="preserve">due date for submitting the 2021 Hungarian tax returns is </w:t>
      </w:r>
      <w:r>
        <w:rPr>
          <w:rFonts w:cs="Calibri" w:cstheme="minorHAnsi"/>
          <w:b/>
        </w:rPr>
        <w:t>20 May 2022.</w:t>
      </w:r>
    </w:p>
    <w:p>
      <w:pPr>
        <w:pStyle w:val="PlainText"/>
        <w:jc w:val="both"/>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 order that we can ensure that the tax return preparation process will be arranged in the appropriate way and in a timely fashion, we request your assistance regarding the 2021 Hungarian personal income tax return preparation process.</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2021</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b/>
          <w:sz w:val="22"/>
          <w:szCs w:val="22"/>
        </w:rPr>
        <w:t>Eligibility List</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We understand that we are responsible for your expatriates’ 2021 Hungarian personal income tax return, so please find attached a list of the expatriates we are currently aware of. Please review the list and confirm by return e-mail if the list is correct.</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i/>
          <w:i/>
          <w:sz w:val="22"/>
          <w:szCs w:val="22"/>
        </w:rPr>
      </w:pPr>
      <w:r>
        <w:rPr>
          <w:rFonts w:cs="Calibri" w:ascii="Calibri" w:hAnsi="Calibri" w:asciiTheme="minorHAnsi" w:cstheme="minorHAnsi" w:hAnsiTheme="minorHAnsi"/>
          <w:i/>
          <w:sz w:val="22"/>
          <w:szCs w:val="22"/>
          <w:highlight w:val="cyan"/>
        </w:rPr>
        <w:t>Attachment (list of expatriates)</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If there should be any additions or omissions to the above list, please let us know as soon as possible, but no later than </w:t>
      </w:r>
      <w:r>
        <w:rPr>
          <w:rFonts w:cs="Calibri" w:ascii="Calibri" w:hAnsi="Calibri" w:asciiTheme="minorHAnsi" w:cstheme="minorHAnsi" w:hAnsiTheme="minorHAnsi"/>
          <w:sz w:val="22"/>
          <w:szCs w:val="22"/>
          <w:highlight w:val="yellow"/>
        </w:rPr>
        <w:t>DATE</w:t>
      </w:r>
      <w:r>
        <w:rPr>
          <w:rFonts w:cs="Calibri" w:ascii="Calibri" w:hAnsi="Calibri" w:asciiTheme="minorHAnsi" w:cstheme="minorHAnsi" w:hAnsiTheme="minorHAnsi"/>
          <w:sz w:val="22"/>
          <w:szCs w:val="22"/>
        </w:rPr>
        <w:t xml:space="preserve"> so that we could include or exclude the individuals concerned in the 2021 Hungarian year-end personal income tax return compliance process as detailed in the present correspondence. In case there are any additional individuals to the confirmed 2021 Hungarian tax return eligibility list at a later stage, we ask you to inform us as soon as possible, so that we can carry out the necessary steps.</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Please note that there is no joint tax return filing for families in Hungary. Please inform us (if the expatriates requests our services regarding their family members) whether we are authorized to prepare the 2021 Hungarian tax return of the family members of the expatriates who are filing joint tax returns in the other country and the family members are subject to Hungarian personal income taxation.</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GDPR</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Please be informed that from the above list we have not received the GDPR confirmation form from the following expatriates and assistance with their tax matters can only be provided on receipt of their confirmation:</w:t>
      </w:r>
    </w:p>
    <w:p>
      <w:pPr>
        <w:pStyle w:val="PlainText"/>
        <w:jc w:val="both"/>
        <w:rPr>
          <w:rFonts w:ascii="Calibri" w:hAnsi="Calibri" w:cs="Calibri" w:asciiTheme="minorHAnsi" w:cstheme="minorHAnsi" w:hAnsiTheme="minorHAnsi"/>
          <w:sz w:val="22"/>
          <w:szCs w:val="22"/>
          <w:highlight w:val="cyan"/>
        </w:rPr>
      </w:pPr>
      <w:r>
        <w:rPr>
          <w:rFonts w:cs="Calibri" w:cstheme="minorHAnsi" w:ascii="Calibri" w:hAnsi="Calibri"/>
          <w:sz w:val="22"/>
          <w:szCs w:val="22"/>
          <w:highlight w:val="cyan"/>
        </w:rPr>
      </w:r>
    </w:p>
    <w:p>
      <w:pPr>
        <w:pStyle w:val="PlainText"/>
        <w:jc w:val="both"/>
        <w:rPr>
          <w:rFonts w:ascii="Calibri" w:hAnsi="Calibri" w:cs="Calibri" w:asciiTheme="minorHAnsi" w:cstheme="minorHAnsi" w:hAnsiTheme="minorHAnsi"/>
          <w:i/>
          <w:i/>
          <w:sz w:val="22"/>
          <w:szCs w:val="22"/>
          <w:highlight w:val="cyan"/>
        </w:rPr>
      </w:pPr>
      <w:r>
        <w:rPr>
          <w:rFonts w:cs="Calibri" w:ascii="Calibri" w:hAnsi="Calibri" w:asciiTheme="minorHAnsi" w:cstheme="minorHAnsi" w:hAnsiTheme="minorHAnsi"/>
          <w:i/>
          <w:sz w:val="22"/>
          <w:szCs w:val="22"/>
          <w:highlight w:val="cyan"/>
        </w:rPr>
        <w:t>Please add here the list of expatriates from the above list, for those we have no GDPR confirmation so far</w:t>
      </w:r>
    </w:p>
    <w:p>
      <w:pPr>
        <w:pStyle w:val="PlainText"/>
        <w:jc w:val="both"/>
        <w:rPr>
          <w:rFonts w:ascii="Calibri" w:hAnsi="Calibri" w:cs="Calibri" w:asciiTheme="minorHAnsi" w:cstheme="minorHAnsi" w:hAnsiTheme="minorHAnsi"/>
          <w:sz w:val="22"/>
          <w:szCs w:val="22"/>
          <w:highlight w:val="yellow"/>
        </w:rPr>
      </w:pPr>
      <w:r>
        <w:rPr>
          <w:rFonts w:cs="Calibri" w:cstheme="minorHAnsi" w:ascii="Calibri" w:hAnsi="Calibri"/>
          <w:sz w:val="22"/>
          <w:szCs w:val="22"/>
          <w:highlight w:val="yellow"/>
        </w:rPr>
      </w:r>
    </w:p>
    <w:p>
      <w:pPr>
        <w:pStyle w:val="PlainText"/>
        <w:jc w:val="both"/>
        <w:rPr>
          <w:rFonts w:ascii="Calibri" w:hAnsi="Calibri" w:cs="Calibri" w:asciiTheme="minorHAnsi" w:cstheme="minorHAnsi" w:hAnsiTheme="minorHAnsi"/>
          <w:sz w:val="22"/>
          <w:szCs w:val="22"/>
          <w:highlight w:val="yellow"/>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57pt;height:37pt;mso-wrap-distance-right:0pt" filled="f" o:ole="">
            <v:imagedata r:id="rId5" o:title=""/>
          </v:shape>
          <o:OLEObject Type="Embed" ProgID="AcroExch.Document.DC" ShapeID="ole_rId4" DrawAspect="Icon" ObjectID="_2063711207" r:id="rId4"/>
        </w:object>
      </w:r>
    </w:p>
    <w:p>
      <w:pPr>
        <w:pStyle w:val="PlainText"/>
        <w:jc w:val="both"/>
        <w:rPr>
          <w:rFonts w:ascii="Calibri" w:hAnsi="Calibri" w:cs="Calibri" w:asciiTheme="minorHAnsi" w:cstheme="minorHAnsi" w:hAnsiTheme="minorHAnsi"/>
          <w:sz w:val="22"/>
          <w:szCs w:val="22"/>
          <w:highlight w:val="yellow"/>
        </w:rPr>
      </w:pPr>
      <w:r>
        <w:rPr>
          <w:rFonts w:cs="Calibri" w:cstheme="minorHAnsi" w:ascii="Calibri" w:hAnsi="Calibri"/>
          <w:sz w:val="22"/>
          <w:szCs w:val="22"/>
          <w:highlight w:val="yellow"/>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highlight w:val="yellow"/>
        </w:rPr>
        <w:t>Please arrange that your expatriates complete and sign the GDPR confirmation form and send a scanned version via e-mail to our team.</w:t>
      </w:r>
    </w:p>
    <w:p>
      <w:pPr>
        <w:pStyle w:val="Gmailm1008669504180698878wordsection1"/>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 </w:t>
      </w:r>
      <w:r>
        <w:rPr>
          <w:rFonts w:cs="Calibri" w:ascii="Calibri" w:hAnsi="Calibri" w:asciiTheme="minorHAnsi" w:cstheme="minorHAnsi" w:hAnsiTheme="minorHAnsi"/>
          <w:color w:val="000000"/>
          <w:sz w:val="22"/>
          <w:szCs w:val="22"/>
          <w:highlight w:val="cyan"/>
        </w:rPr>
        <w:t>OR</w:t>
      </w:r>
    </w:p>
    <w:p>
      <w:pPr>
        <w:pStyle w:val="Gmailm1008669504180698878wordsection1"/>
        <w:spacing w:beforeAutospacing="0" w:before="0" w:afterAutospacing="0" w:after="0"/>
        <w:rPr>
          <w:rFonts w:ascii="Calibri" w:hAnsi="Calibri" w:cs="Calibri" w:asciiTheme="minorHAnsi" w:cstheme="minorHAnsi" w:hAnsiTheme="minorHAnsi"/>
          <w:sz w:val="22"/>
          <w:szCs w:val="22"/>
          <w:highlight w:val="yellow"/>
        </w:rPr>
      </w:pPr>
      <w:r>
        <w:rPr>
          <w:rFonts w:cs="Calibri" w:ascii="Calibri" w:hAnsi="Calibri" w:asciiTheme="minorHAnsi" w:cstheme="minorHAnsi" w:hAnsiTheme="minorHAnsi"/>
          <w:sz w:val="22"/>
          <w:szCs w:val="22"/>
          <w:highlight w:val="yellow"/>
        </w:rPr>
        <w:t xml:space="preserve">Please arrange that your expatriates provide their confirmation online through the link below for GDPR purposes. </w:t>
      </w:r>
    </w:p>
    <w:p>
      <w:pPr>
        <w:pStyle w:val="Gmailm1008669504180698878wordsection1"/>
        <w:spacing w:beforeAutospacing="0" w:before="0" w:afterAutospacing="0" w:after="0"/>
        <w:ind w:left="360" w:hanging="0"/>
        <w:rPr>
          <w:rFonts w:ascii="Calibri" w:hAnsi="Calibri" w:cs="Calibri" w:asciiTheme="minorHAnsi" w:cstheme="minorHAnsi" w:hAnsiTheme="minorHAnsi"/>
          <w:sz w:val="22"/>
          <w:szCs w:val="22"/>
          <w:highlight w:val="yellow"/>
        </w:rPr>
      </w:pPr>
      <w:r>
        <w:rPr>
          <w:rFonts w:cs="Calibri" w:ascii="Calibri" w:hAnsi="Calibri" w:asciiTheme="minorHAnsi" w:cstheme="minorHAnsi" w:hAnsiTheme="minorHAnsi"/>
          <w:color w:val="000000"/>
          <w:sz w:val="22"/>
          <w:szCs w:val="22"/>
          <w:highlight w:val="yellow"/>
        </w:rPr>
        <w:t> </w:t>
      </w:r>
    </w:p>
    <w:tbl>
      <w:tblPr>
        <w:tblpPr w:bottomFromText="0" w:horzAnchor="text" w:leftFromText="186" w:rightFromText="186" w:tblpX="0" w:tblpY="0" w:topFromText="0" w:vertAnchor="text"/>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630"/>
        <w:gridCol w:w="4068"/>
        <w:gridCol w:w="5472"/>
      </w:tblGrid>
      <w:tr>
        <w:trPr>
          <w:trHeight w:val="450" w:hRule="atLeast"/>
        </w:trPr>
        <w:tc>
          <w:tcPr>
            <w:tcW w:w="630" w:type="dxa"/>
            <w:tcBorders/>
          </w:tcPr>
          <w:p>
            <w:pPr>
              <w:pStyle w:val="Normal"/>
              <w:widowControl w:val="false"/>
              <w:spacing w:before="0" w:after="160"/>
              <w:rPr>
                <w:rFonts w:cs="Calibri" w:cstheme="minorHAnsi"/>
                <w:highlight w:val="yellow"/>
              </w:rPr>
            </w:pPr>
            <w:r>
              <w:rPr>
                <w:rFonts w:cs="Calibri" w:cstheme="minorHAnsi"/>
                <w:highlight w:val="yellow"/>
              </w:rPr>
            </w:r>
          </w:p>
        </w:tc>
        <w:tc>
          <w:tcPr>
            <w:tcW w:w="4068" w:type="dxa"/>
            <w:tcBorders/>
            <w:shd w:color="auto" w:fill="86BC25" w:val="clear"/>
            <w:vAlign w:val="center"/>
          </w:tcPr>
          <w:p>
            <w:pPr>
              <w:pStyle w:val="Normal"/>
              <w:widowControl w:val="false"/>
              <w:spacing w:beforeAutospacing="1" w:after="0"/>
              <w:jc w:val="center"/>
              <w:rPr>
                <w:rFonts w:cs="Calibri" w:cstheme="minorHAnsi"/>
              </w:rPr>
            </w:pPr>
            <w:hyperlink r:id="rId6" w:tgtFrame="_blank">
              <w:r>
                <w:rPr>
                  <w:rStyle w:val="InternetLink"/>
                  <w:rFonts w:cs="Calibri" w:cstheme="minorHAnsi"/>
                  <w:b/>
                  <w:bCs/>
                  <w:color w:val="FFFFFE"/>
                </w:rPr>
                <w:t>Confirmation</w:t>
              </w:r>
            </w:hyperlink>
            <w:r>
              <w:rPr>
                <w:rFonts w:cs="Calibri" w:cstheme="minorHAnsi"/>
              </w:rPr>
              <w:t xml:space="preserve"> </w:t>
            </w:r>
          </w:p>
        </w:tc>
        <w:tc>
          <w:tcPr>
            <w:tcW w:w="5472" w:type="dxa"/>
            <w:tcBorders/>
          </w:tcPr>
          <w:p>
            <w:pPr>
              <w:pStyle w:val="Normal"/>
              <w:widowControl w:val="false"/>
              <w:spacing w:beforeAutospacing="1" w:after="0"/>
              <w:rPr>
                <w:rFonts w:cs="Calibri" w:cstheme="minorHAnsi"/>
              </w:rPr>
            </w:pPr>
            <w:r>
              <w:rPr/>
              <w:drawing>
                <wp:inline distT="0" distB="0" distL="0" distR="0">
                  <wp:extent cx="7620" cy="7620"/>
                  <wp:effectExtent l="0" t="0" r="0" b="0"/>
                  <wp:docPr id="1" name="Picture 1" descr="Image removed by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moved by sender."/>
                          <pic:cNvPicPr>
                            <a:picLocks noChangeAspect="1" noChangeArrowheads="1"/>
                          </pic:cNvPicPr>
                        </pic:nvPicPr>
                        <pic:blipFill>
                          <a:blip r:embed="rId7"/>
                          <a:stretch>
                            <a:fillRect/>
                          </a:stretch>
                        </pic:blipFill>
                        <pic:spPr bwMode="auto">
                          <a:xfrm>
                            <a:off x="0" y="0"/>
                            <a:ext cx="7620" cy="7620"/>
                          </a:xfrm>
                          <a:prstGeom prst="rect">
                            <a:avLst/>
                          </a:prstGeom>
                        </pic:spPr>
                      </pic:pic>
                    </a:graphicData>
                  </a:graphic>
                </wp:inline>
              </w:drawing>
            </w:r>
          </w:p>
        </w:tc>
      </w:tr>
    </w:tbl>
    <w:p>
      <w:pPr>
        <w:pStyle w:val="Gmailm1008669504180698878wordsection1"/>
        <w:spacing w:beforeAutospacing="0" w:before="0" w:afterAutospacing="0" w:after="0"/>
        <w:rPr>
          <w:rFonts w:ascii="Calibri" w:hAnsi="Calibri" w:cs="Calibri" w:asciiTheme="minorHAnsi" w:cstheme="minorHAnsi" w:hAnsiTheme="minorHAnsi"/>
          <w:sz w:val="22"/>
          <w:szCs w:val="22"/>
          <w:highlight w:val="yellow"/>
        </w:rPr>
      </w:pPr>
      <w:r>
        <w:rPr>
          <w:rFonts w:cs="Calibri" w:ascii="Calibri" w:hAnsi="Calibri" w:asciiTheme="minorHAnsi" w:cstheme="minorHAnsi" w:hAnsiTheme="minorHAnsi"/>
          <w:sz w:val="22"/>
          <w:szCs w:val="22"/>
          <w:highlight w:val="yellow"/>
        </w:rPr>
        <w:t> </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b/>
          <w:b/>
          <w:sz w:val="22"/>
          <w:szCs w:val="22"/>
        </w:rPr>
      </w:pPr>
      <w:r>
        <w:rPr>
          <w:rFonts w:cs="Calibri" w:cstheme="minorHAnsi" w:ascii="Calibri" w:hAnsi="Calibri"/>
          <w:b/>
          <w:sz w:val="22"/>
          <w:szCs w:val="22"/>
        </w:rPr>
      </w:r>
    </w:p>
    <w:p>
      <w:pPr>
        <w:pStyle w:val="PlainText"/>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Declaration for the preparation of the 2021 Hungarian tax returns</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 2022 when the 2021 Hungarian income tax returns are prepared, we usually request the expatriates to complete electronically a Global Advantage (GA) Organizer for Hungarian tax purposes on the internet site of Deloitte (</w:t>
      </w:r>
      <w:hyperlink r:id="rId8">
        <w:r>
          <w:rPr>
            <w:rStyle w:val="InternetLink"/>
            <w:rFonts w:cs="Calibri" w:ascii="Calibri" w:hAnsi="Calibri" w:asciiTheme="minorHAnsi" w:cstheme="minorHAnsi" w:hAnsiTheme="minorHAnsi"/>
            <w:color w:val="000000"/>
            <w:sz w:val="22"/>
            <w:szCs w:val="22"/>
          </w:rPr>
          <w:t>www.gadeloitte.com</w:t>
        </w:r>
      </w:hyperlink>
      <w:r>
        <w:rPr>
          <w:rFonts w:cs="Calibri" w:ascii="Calibri" w:hAnsi="Calibri" w:asciiTheme="minorHAnsi" w:cstheme="minorHAnsi" w:hAnsiTheme="minorHAnsi"/>
          <w:sz w:val="22"/>
          <w:szCs w:val="22"/>
        </w:rPr>
        <w:t>). However, based on our former experience, we understand that your expatriates assigned to Hungary might be in the position that they have not received any income relating to their Hungarian duties other than which is included in their employment compensation information provided by the company for 2021.</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Therefore, assuming that this is correct, instead of completing the GA Calendar and the GA Organizer for 2021 by the expatriates, please arrange that your expatriates review, complete and sign the attached declaration needed to comply with our internal risk management policies confirming that they did not receive any income other than which is included in their employment compensation information provided by the company and confirming their tax residency position in 2021. This way, we will prepare their 2021 Hungarian personal income tax return solely based on their employment compensation information provided by the company to us.</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In light of the above, we would appreciate it if you could arrange that your expatriates complete and sign the attached document and send a scanned version via e-mail (e-mail to </w:t>
      </w:r>
      <w:hyperlink r:id="rId9">
        <w:r>
          <w:rPr>
            <w:rStyle w:val="InternetLink"/>
            <w:rFonts w:cs="Calibri" w:ascii="Calibri" w:hAnsi="Calibri" w:asciiTheme="minorHAnsi" w:cstheme="minorHAnsi" w:hAnsiTheme="minorHAnsi"/>
            <w:color w:val="000000"/>
            <w:sz w:val="22"/>
            <w:szCs w:val="22"/>
            <w:highlight w:val="yellow"/>
          </w:rPr>
          <w:t>consultant@deloittece.com</w:t>
        </w:r>
      </w:hyperlink>
      <w:r>
        <w:rPr>
          <w:rStyle w:val="InternetLink"/>
          <w:rFonts w:cs="Calibri" w:ascii="Calibri" w:hAnsi="Calibri" w:asciiTheme="minorHAnsi" w:cstheme="minorHAnsi" w:hAnsiTheme="minorHAnsi"/>
          <w:color w:val="000000"/>
          <w:sz w:val="22"/>
          <w:szCs w:val="22"/>
          <w:highlight w:val="yellow"/>
        </w:rPr>
        <w:t xml:space="preserve"> </w:t>
      </w:r>
      <w:r>
        <w:rPr>
          <w:rFonts w:cs="Calibri" w:ascii="Calibri" w:hAnsi="Calibri" w:asciiTheme="minorHAnsi" w:cstheme="minorHAnsi" w:hAnsiTheme="minorHAnsi"/>
          <w:sz w:val="22"/>
          <w:szCs w:val="22"/>
          <w:highlight w:val="yellow"/>
        </w:rPr>
        <w:t xml:space="preserve"> and cc </w:t>
      </w:r>
      <w:hyperlink r:id="rId10">
        <w:r>
          <w:rPr>
            <w:rStyle w:val="InternetLink"/>
            <w:rFonts w:cs="Calibri" w:ascii="Calibri" w:hAnsi="Calibri" w:asciiTheme="minorHAnsi" w:cstheme="minorHAnsi" w:hAnsiTheme="minorHAnsi"/>
            <w:color w:val="000000"/>
            <w:sz w:val="22"/>
            <w:szCs w:val="22"/>
            <w:highlight w:val="yellow"/>
          </w:rPr>
          <w:t>senior@deloittece.com</w:t>
        </w:r>
      </w:hyperlink>
      <w:r>
        <w:rPr>
          <w:rFonts w:cs="Calibri" w:ascii="Calibri" w:hAnsi="Calibri" w:asciiTheme="minorHAnsi" w:cstheme="minorHAnsi" w:hAnsiTheme="minorHAnsi"/>
          <w:sz w:val="22"/>
          <w:szCs w:val="22"/>
          <w:highlight w:val="yellow"/>
        </w:rPr>
        <w:t xml:space="preserve">, </w:t>
      </w:r>
      <w:hyperlink r:id="rId11">
        <w:r>
          <w:rPr>
            <w:rStyle w:val="InternetLink"/>
            <w:rFonts w:cs="Calibri" w:ascii="Calibri" w:hAnsi="Calibri" w:asciiTheme="minorHAnsi" w:cstheme="minorHAnsi" w:hAnsiTheme="minorHAnsi"/>
            <w:color w:val="000000"/>
            <w:sz w:val="22"/>
            <w:szCs w:val="22"/>
            <w:highlight w:val="yellow"/>
          </w:rPr>
          <w:t>manager@deloittece.com</w:t>
        </w:r>
      </w:hyperlink>
      <w:r>
        <w:rPr>
          <w:rFonts w:cs="Calibri" w:ascii="Calibri" w:hAnsi="Calibri" w:asciiTheme="minorHAnsi" w:cstheme="minorHAnsi" w:hAnsiTheme="minorHAnsi"/>
          <w:sz w:val="22"/>
          <w:szCs w:val="22"/>
        </w:rPr>
        <w:t xml:space="preserve">) by no later than </w:t>
      </w:r>
      <w:r>
        <w:rPr>
          <w:rFonts w:cs="Calibri" w:ascii="Calibri" w:hAnsi="Calibri" w:asciiTheme="minorHAnsi" w:cstheme="minorHAnsi" w:hAnsiTheme="minorHAnsi"/>
          <w:sz w:val="22"/>
          <w:szCs w:val="22"/>
          <w:highlight w:val="yellow"/>
        </w:rPr>
        <w:t>DATE</w:t>
      </w:r>
      <w:r>
        <w:rPr>
          <w:rFonts w:cs="Calibri" w:ascii="Calibri" w:hAnsi="Calibri" w:asciiTheme="minorHAnsi" w:cstheme="minorHAnsi" w:hAnsiTheme="minorHAnsi"/>
          <w:sz w:val="22"/>
          <w:szCs w:val="22"/>
        </w:rPr>
        <w:t>.</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bookmarkStart w:id="23" w:name="_MON_1705488581"/>
      <w:bookmarkStart w:id="24" w:name="_MON_1705488581"/>
      <w:bookmarkEnd w:id="24"/>
    </w:p>
    <w:p>
      <w:pPr>
        <w:pStyle w:val="PlainText"/>
        <w:jc w:val="both"/>
        <w:rPr>
          <w:rFonts w:ascii="Calibri" w:hAnsi="Calibri" w:cs="Calibri" w:asciiTheme="minorHAnsi" w:cstheme="minorHAnsi" w:hAnsiTheme="minorHAnsi"/>
          <w:sz w:val="22"/>
          <w:szCs w:val="22"/>
        </w:rPr>
      </w:pPr>
      <w:bookmarkStart w:id="25" w:name="_MON_1705488581"/>
      <w:bookmarkEnd w:id="25"/>
      <w:r>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76pt;height:49pt;mso-wrap-distance-right:0pt" filled="f" o:ole="">
            <v:imagedata r:id="rId13" o:title=""/>
          </v:shape>
          <o:OLEObject Type="Embed" ProgID="Word.Document.12" ShapeID="ole_rId12" DrawAspect="Icon" ObjectID="_718687786" r:id="rId12"/>
        </w:objec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Please note that upon receiving the declaration and the final compensation information, we could prepare and send your expatriates’ 2021 Hungarian personal income tax return. Therefore, we ask you to arrange sending us the signed document at your earliest convenience.</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cs="Calibri" w:cstheme="minorHAnsi"/>
          <w:b/>
          <w:b/>
          <w:lang w:val="en-GB"/>
        </w:rPr>
      </w:pPr>
      <w:r>
        <w:rPr>
          <w:rFonts w:cs="Calibri" w:cstheme="minorHAnsi"/>
          <w:b/>
          <w:lang w:val="en-GB"/>
        </w:rPr>
        <w:t>1</w:t>
      </w:r>
      <w:r>
        <w:rPr>
          <w:rFonts w:cs="Calibri" w:cstheme="minorHAnsi"/>
          <w:b/>
        </w:rPr>
        <w:t>+1</w:t>
      </w:r>
      <w:r>
        <w:rPr>
          <w:rFonts w:cs="Calibri" w:cstheme="minorHAnsi"/>
          <w:b/>
          <w:lang w:val="en-GB"/>
        </w:rPr>
        <w:t>% of taxes paid</w:t>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Please note that your expatriates are entitled to allocate 1-1% of their Hungarian personal income tax to a foundation and a church which allocation they can indicate on the above declaration. If your expatriates do not indicate any information regarding the allocation of the above 1-1% of their Hungarian personal income tax to a foundation and a church in the Declaration, please inform us whether the company wishes to allocate the 1-1% on their behalves.</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In relation to the above, please find </w:t>
      </w:r>
      <w:r>
        <w:rPr>
          <w:rFonts w:cs="Calibri" w:ascii="Calibri" w:hAnsi="Calibri" w:asciiTheme="minorHAnsi" w:cstheme="minorHAnsi" w:hAnsiTheme="minorHAnsi"/>
          <w:sz w:val="22"/>
          <w:szCs w:val="22"/>
          <w:highlight w:val="green"/>
          <w:lang w:val="en-GB"/>
        </w:rPr>
        <w:t>the list of eligible churches and organizations by clicking the below link</w:t>
      </w:r>
      <w:r>
        <w:rPr>
          <w:rFonts w:cs="Calibri" w:ascii="Calibri" w:hAnsi="Calibri" w:asciiTheme="minorHAnsi" w:cstheme="minorHAnsi" w:hAnsiTheme="minorHAnsi"/>
          <w:sz w:val="22"/>
          <w:szCs w:val="22"/>
        </w:rPr>
        <w:t>. For the scenario that your expatriates do not wish to allocate any part of their Hungarian tax obligation, we ask you to send us your choice in a reply e-mail.</w:t>
      </w:r>
    </w:p>
    <w:p>
      <w:pPr>
        <w:pStyle w:val="Normal"/>
        <w:spacing w:before="0" w:after="0"/>
        <w:jc w:val="both"/>
        <w:rPr>
          <w:rFonts w:cs="Calibri" w:cstheme="minorHAnsi"/>
          <w:lang w:val="en-GB"/>
        </w:rPr>
      </w:pPr>
      <w:r>
        <w:rPr>
          <w:rFonts w:cs="Calibri" w:cstheme="minorHAnsi"/>
          <w:lang w:val="en-GB"/>
        </w:rPr>
      </w:r>
    </w:p>
    <w:p>
      <w:pPr>
        <w:pStyle w:val="Normal"/>
        <w:spacing w:before="0" w:after="0"/>
        <w:jc w:val="both"/>
        <w:rPr>
          <w:rFonts w:cs="Calibri" w:cstheme="minorHAnsi"/>
          <w:lang w:val="en-GB"/>
        </w:rPr>
      </w:pPr>
      <w:hyperlink r:id="rId14">
        <w:r>
          <w:rPr>
            <w:rStyle w:val="InternetLink"/>
            <w:rFonts w:cs="Calibri" w:cstheme="minorHAnsi"/>
            <w:highlight w:val="green"/>
            <w:lang w:val="en-GB"/>
          </w:rPr>
          <w:t>https://nav.gov.hu/ado/szja1_1/11-os-rendelkezes-2022-ben</w:t>
        </w:r>
      </w:hyperlink>
    </w:p>
    <w:p>
      <w:pPr>
        <w:pStyle w:val="PlainText"/>
        <w:jc w:val="both"/>
        <w:rPr>
          <w:rFonts w:ascii="Calibri" w:hAnsi="Calibri" w:cs="Calibri" w:asciiTheme="minorHAnsi" w:cstheme="minorHAnsi" w:hAnsiTheme="minorHAnsi"/>
          <w:b/>
          <w:b/>
          <w:sz w:val="22"/>
          <w:szCs w:val="22"/>
        </w:rPr>
      </w:pPr>
      <w:r>
        <w:rPr>
          <w:rFonts w:cs="Calibri" w:cstheme="minorHAnsi" w:ascii="Calibri" w:hAnsi="Calibri"/>
          <w:b/>
          <w:sz w:val="22"/>
          <w:szCs w:val="22"/>
        </w:rPr>
      </w:r>
    </w:p>
    <w:p>
      <w:pPr>
        <w:pStyle w:val="PlainText"/>
        <w:jc w:val="both"/>
        <w:rPr>
          <w:rFonts w:ascii="Calibri" w:hAnsi="Calibri" w:cs="Calibri" w:asciiTheme="minorHAnsi" w:cstheme="minorHAnsi" w:hAnsiTheme="minorHAnsi"/>
          <w:b/>
          <w:b/>
          <w:color w:val="000000"/>
          <w:sz w:val="22"/>
          <w:szCs w:val="22"/>
        </w:rPr>
      </w:pPr>
      <w:r>
        <w:rPr>
          <w:rFonts w:cs="Calibri" w:ascii="Calibri" w:hAnsi="Calibri" w:asciiTheme="minorHAnsi" w:cstheme="minorHAnsi" w:hAnsiTheme="minorHAnsi"/>
          <w:b/>
          <w:sz w:val="22"/>
          <w:szCs w:val="22"/>
        </w:rPr>
        <w:t>Family tax allowance</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cs="Calibri" w:cstheme="minorHAnsi"/>
        </w:rPr>
      </w:pPr>
      <w:r>
        <w:rPr>
          <w:rFonts w:cs="Calibri" w:cstheme="minorHAnsi"/>
        </w:rPr>
        <w:t xml:space="preserve">Furthermore, please note that family tax allowance is available for third country nationals in 2021. </w:t>
      </w:r>
      <w:r>
        <w:rPr>
          <w:rFonts w:cs="Calibri" w:cstheme="minorHAnsi"/>
          <w:color w:val="000000"/>
        </w:rPr>
        <w:t>I</w:t>
      </w:r>
      <w:r>
        <w:rPr>
          <w:rFonts w:cs="Calibri" w:cstheme="minorHAnsi"/>
        </w:rPr>
        <w:t>n order to apply the family tax allowance for 2021 the Hungarian tax ID number of the beneficiary dependents/dependents (instead of the personal identification data) will need to be included in the expatriates’ year-end tax return, furthermore the scanned version of the completed and signed Family Tax Allowance Declaration of the expatriate shall be sent to us</w:t>
      </w:r>
      <w:r>
        <w:rPr>
          <w:rFonts w:cs="Calibri" w:cstheme="minorHAnsi"/>
          <w:color w:val="000000"/>
        </w:rPr>
        <w:t xml:space="preserve"> (unless it has already been provided to us during 2021)</w:t>
      </w:r>
      <w:r>
        <w:rPr>
          <w:rFonts w:cs="Calibri" w:cstheme="minorHAnsi"/>
        </w:rPr>
        <w:t>. In lack of a Hungarian tax ID number the family tax allowance could not be applied. Please note the following about the entitlement to take the family tax allowance in 2021:</w:t>
      </w:r>
    </w:p>
    <w:p>
      <w:pPr>
        <w:pStyle w:val="Normal"/>
        <w:jc w:val="both"/>
        <w:rPr>
          <w:rFonts w:cs="Calibri" w:cstheme="minorHAnsi"/>
        </w:rPr>
      </w:pPr>
      <w:r>
        <w:rPr>
          <w:rFonts w:cs="Calibri" w:cstheme="minorHAnsi"/>
        </w:rPr>
      </w:r>
    </w:p>
    <w:p>
      <w:pPr>
        <w:pStyle w:val="Normal"/>
        <w:numPr>
          <w:ilvl w:val="0"/>
          <w:numId w:val="15"/>
        </w:numPr>
        <w:spacing w:lineRule="auto" w:line="240" w:before="0" w:after="0"/>
        <w:jc w:val="both"/>
        <w:rPr>
          <w:rFonts w:cs="Calibri" w:cstheme="minorHAnsi"/>
        </w:rPr>
      </w:pPr>
      <w:r>
        <w:rPr>
          <w:rFonts w:cs="Calibri" w:cstheme="minorHAnsi"/>
        </w:rPr>
        <w:t>Individuals are entitled to apply family tax allowance on their employment income on a monthly basis if they are entitled to family/child benefit under the laws of Hungary or any other country in given months. (Thus if they are entitled for such a benefit only for a certain period in 2021, please inform us accordingly.)</w:t>
      </w:r>
    </w:p>
    <w:p>
      <w:pPr>
        <w:pStyle w:val="Normal"/>
        <w:numPr>
          <w:ilvl w:val="0"/>
          <w:numId w:val="15"/>
        </w:numPr>
        <w:spacing w:lineRule="auto" w:line="240" w:before="0" w:after="0"/>
        <w:jc w:val="both"/>
        <w:rPr>
          <w:rFonts w:cs="Calibri" w:cstheme="minorHAnsi"/>
        </w:rPr>
      </w:pPr>
      <w:r>
        <w:rPr>
          <w:rFonts w:cs="Calibri" w:cstheme="minorHAnsi"/>
        </w:rPr>
        <w:t>Children quoting for the purpose of the family tax allowance calculation should be blood-children, adopted or foster children, who live in the same household with the individuals (babies to born count as well if the pregnancy exceeded 90 days).</w:t>
      </w:r>
    </w:p>
    <w:p>
      <w:pPr>
        <w:pStyle w:val="Normal"/>
        <w:numPr>
          <w:ilvl w:val="0"/>
          <w:numId w:val="15"/>
        </w:numPr>
        <w:spacing w:lineRule="auto" w:line="240" w:before="0" w:after="0"/>
        <w:jc w:val="both"/>
        <w:rPr>
          <w:rFonts w:cs="Calibri" w:cstheme="minorHAnsi"/>
        </w:rPr>
      </w:pPr>
      <w:r>
        <w:rPr>
          <w:rFonts w:cs="Calibri" w:cstheme="minorHAnsi"/>
        </w:rPr>
        <w:t>When taking the number of children into account the following definitions and rules should be considered.</w:t>
      </w:r>
    </w:p>
    <w:p>
      <w:pPr>
        <w:pStyle w:val="Normal"/>
        <w:numPr>
          <w:ilvl w:val="0"/>
          <w:numId w:val="16"/>
        </w:numPr>
        <w:spacing w:lineRule="auto" w:line="240" w:before="0" w:after="0"/>
        <w:ind w:left="1800" w:hanging="360"/>
        <w:jc w:val="both"/>
        <w:rPr>
          <w:rFonts w:cs="Calibri" w:cstheme="minorHAnsi"/>
          <w:i/>
          <w:i/>
        </w:rPr>
      </w:pPr>
      <w:r>
        <w:rPr>
          <w:rFonts w:cs="Calibri" w:cstheme="minorHAnsi"/>
          <w:i/>
        </w:rPr>
        <w:t>Dependent children:</w:t>
      </w:r>
    </w:p>
    <w:p>
      <w:pPr>
        <w:pStyle w:val="Normal"/>
        <w:numPr>
          <w:ilvl w:val="0"/>
          <w:numId w:val="17"/>
        </w:numPr>
        <w:spacing w:lineRule="auto" w:line="240" w:before="0" w:after="0"/>
        <w:ind w:left="2520" w:hanging="360"/>
        <w:jc w:val="both"/>
        <w:rPr>
          <w:rFonts w:cs="Calibri" w:cstheme="minorHAnsi"/>
        </w:rPr>
      </w:pPr>
      <w:r>
        <w:rPr>
          <w:rFonts w:cs="Calibri" w:cstheme="minorHAnsi"/>
        </w:rPr>
        <w:t>all beneficiary dependent children, and</w:t>
      </w:r>
    </w:p>
    <w:p>
      <w:pPr>
        <w:pStyle w:val="Normal"/>
        <w:numPr>
          <w:ilvl w:val="0"/>
          <w:numId w:val="17"/>
        </w:numPr>
        <w:spacing w:lineRule="auto" w:line="240" w:before="0" w:after="0"/>
        <w:ind w:left="2520" w:hanging="360"/>
        <w:jc w:val="both"/>
        <w:rPr>
          <w:rFonts w:cs="Calibri" w:cstheme="minorHAnsi"/>
        </w:rPr>
      </w:pPr>
      <w:r>
        <w:rPr>
          <w:rFonts w:cs="Calibri" w:cstheme="minorHAnsi"/>
        </w:rPr>
        <w:t>children who attend a college/university, which school will provide them with their first graduation and do not receive regular income.</w:t>
      </w:r>
    </w:p>
    <w:p>
      <w:pPr>
        <w:pStyle w:val="Normal"/>
        <w:numPr>
          <w:ilvl w:val="0"/>
          <w:numId w:val="16"/>
        </w:numPr>
        <w:spacing w:lineRule="auto" w:line="240" w:before="0" w:after="0"/>
        <w:ind w:left="1800" w:hanging="360"/>
        <w:jc w:val="both"/>
        <w:rPr>
          <w:rFonts w:cs="Calibri" w:cstheme="minorHAnsi"/>
          <w:i/>
          <w:i/>
        </w:rPr>
      </w:pPr>
      <w:r>
        <w:rPr>
          <w:rFonts w:cs="Calibri" w:cstheme="minorHAnsi"/>
          <w:i/>
        </w:rPr>
        <w:t>Beneficiary dependent children:</w:t>
      </w:r>
    </w:p>
    <w:p>
      <w:pPr>
        <w:pStyle w:val="Normal"/>
        <w:numPr>
          <w:ilvl w:val="0"/>
          <w:numId w:val="17"/>
        </w:numPr>
        <w:spacing w:lineRule="auto" w:line="240" w:before="0" w:after="0"/>
        <w:ind w:left="2520" w:hanging="360"/>
        <w:jc w:val="both"/>
        <w:rPr>
          <w:rFonts w:cs="Calibri" w:cstheme="minorHAnsi"/>
        </w:rPr>
      </w:pPr>
      <w:r>
        <w:rPr>
          <w:rFonts w:cs="Calibri" w:cstheme="minorHAnsi"/>
        </w:rPr>
        <w:t>Children up to the age of 20 who is attending high school. (20 year old children should also be treated as beneficiary dependents until the last month of their high school year.)</w:t>
      </w:r>
      <w:bookmarkStart w:id="26" w:name="_MON_1702970733"/>
    </w:p>
    <w:p>
      <w:pPr>
        <w:pStyle w:val="PlainText"/>
        <w:jc w:val="both"/>
        <w:rPr>
          <w:rFonts w:ascii="Calibri" w:hAnsi="Calibri" w:cs="Calibri" w:asciiTheme="minorHAnsi" w:cstheme="minorHAnsi" w:hAnsiTheme="minorHAnsi"/>
          <w:sz w:val="22"/>
          <w:szCs w:val="22"/>
        </w:rPr>
      </w:pPr>
      <w:bookmarkEnd w:id="26"/>
      <w:r>
        <w:rPr/>
        <w:object>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76pt;height:49.5pt;mso-wrap-distance-right:0pt" filled="f" o:ole="">
            <v:imagedata r:id="rId16" o:title=""/>
          </v:shape>
          <o:OLEObject Type="Embed" ProgID="Word.Document.8" ShapeID="ole_rId15" DrawAspect="Icon" ObjectID="_1741149446" r:id="rId15"/>
        </w:object>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 </w:t>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Your attention to this correspondence and your cooperation on the above matters are greatly appreciated.</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We look forward to working with you on this project.</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Kind regards,</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uto" w:line="240" w:before="0" w:after="0"/>
        <w:jc w:val="both"/>
        <w:rPr>
          <w:rFonts w:cs="Calibri" w:cstheme="minorHAnsi"/>
        </w:rPr>
      </w:pPr>
      <w:r>
        <w:rPr>
          <w:rFonts w:cs="Calibri" w:cstheme="minorHAnsi"/>
          <w:highlight w:val="yellow"/>
        </w:rPr>
        <w:t>Consultant / Senior consultant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sz w:val="20"/>
          <w:szCs w:val="20"/>
          <w:highlight w:val="yellow"/>
        </w:rPr>
      </w:pPr>
      <w:r>
        <w:rPr>
          <w:rFonts w:cs="Calibri" w:cstheme="minorHAnsi"/>
          <w:sz w:val="20"/>
          <w:szCs w:val="20"/>
          <w:highlight w:val="yellow"/>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27" w:name="_Toc65212970"/>
      <w:r>
        <w:rPr>
          <w:rFonts w:cs="Calibri" w:ascii="Calibri" w:hAnsi="Calibri" w:asciiTheme="minorHAnsi" w:cstheme="minorHAnsi" w:hAnsiTheme="minorHAnsi"/>
          <w:sz w:val="28"/>
          <w:szCs w:val="28"/>
        </w:rPr>
        <w:t>AUTHORIZATION LIST REQUEST – JAPANESE EXPATRIATES – 1</w:t>
      </w:r>
      <w:r>
        <w:rPr>
          <w:rFonts w:cs="Calibri" w:ascii="Calibri" w:hAnsi="Calibri" w:asciiTheme="minorHAnsi" w:cstheme="minorHAnsi" w:hAnsiTheme="minorHAnsi"/>
          <w:sz w:val="28"/>
          <w:szCs w:val="28"/>
          <w:vertAlign w:val="superscript"/>
        </w:rPr>
        <w:t>ST</w:t>
      </w:r>
      <w:r>
        <w:rPr>
          <w:rFonts w:cs="Calibri" w:ascii="Calibri" w:hAnsi="Calibri" w:asciiTheme="minorHAnsi" w:cstheme="minorHAnsi" w:hAnsiTheme="minorHAnsi"/>
          <w:sz w:val="28"/>
          <w:szCs w:val="28"/>
        </w:rPr>
        <w:t xml:space="preserve"> REMINDER</w:t>
      </w:r>
      <w:bookmarkEnd w:id="27"/>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lineRule="auto" w:line="240" w:before="0" w:after="0"/>
        <w:jc w:val="both"/>
        <w:rPr>
          <w:rFonts w:cs="Calibri" w:cstheme="minorHAnsi"/>
          <w:color w:val="00B050"/>
        </w:rPr>
      </w:pPr>
      <w:r>
        <w:rPr>
          <w:rFonts w:cs="Calibri" w:cstheme="minorHAnsi"/>
          <w:i/>
        </w:rPr>
        <w:t xml:space="preserve">Subject: KIND REMINDER: </w:t>
      </w:r>
      <w:r>
        <w:rPr>
          <w:rFonts w:cs="Calibri" w:cstheme="minorHAnsi"/>
          <w:i/>
          <w:highlight w:val="yellow"/>
        </w:rPr>
        <w:t xml:space="preserve">Client </w:t>
      </w:r>
      <w:r>
        <w:rPr>
          <w:rFonts w:cs="Calibri" w:cstheme="minorHAnsi"/>
          <w:i/>
        </w:rPr>
        <w:t>– 2021 Hungarian annual personal income tax return – Authorization request and Declaration</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Dear </w:t>
      </w:r>
      <w:r>
        <w:rPr>
          <w:rFonts w:cs="Calibri" w:cstheme="minorHAnsi"/>
          <w:highlight w:val="yellow"/>
        </w:rPr>
        <w:t>CONTACT</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Referring to our email below, we would like to inquire whether you have reviewed the attached authorization list and when we can expect to receive the signed declarations. We would be grateful if you could provide us with the final authorization list with the declarations signed by the expatriates as soon as it is available.</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Thank you for your assistance.</w:t>
      </w:r>
    </w:p>
    <w:p>
      <w:pPr>
        <w:pStyle w:val="Normal"/>
        <w:spacing w:lineRule="auto" w:line="240" w:before="0" w:after="0"/>
        <w:jc w:val="both"/>
        <w:rPr>
          <w:rFonts w:cs="Calibri" w:cstheme="minorHAnsi"/>
        </w:rPr>
      </w:pPr>
      <w:r>
        <w:rPr>
          <w:rFonts w:cs="Calibri" w:cstheme="minorHAnsi"/>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Kind regards,</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uto" w:line="240" w:before="0" w:after="0"/>
        <w:jc w:val="both"/>
        <w:rPr>
          <w:rFonts w:cs="Calibri" w:cstheme="minorHAnsi"/>
        </w:rPr>
      </w:pPr>
      <w:r>
        <w:rPr>
          <w:rFonts w:cs="Calibri" w:cstheme="minorHAnsi"/>
          <w:highlight w:val="yellow"/>
        </w:rPr>
        <w:t>Consultant / Senior consultant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28" w:name="_Toc65212971"/>
      <w:r>
        <w:rPr>
          <w:rFonts w:cs="Calibri" w:ascii="Calibri" w:hAnsi="Calibri" w:asciiTheme="minorHAnsi" w:cstheme="minorHAnsi" w:hAnsiTheme="minorHAnsi"/>
          <w:sz w:val="28"/>
          <w:szCs w:val="28"/>
        </w:rPr>
        <w:t>AUTHORIZATION LIST REQUEST – JAPANESE EXPATRIATES – 2</w:t>
      </w:r>
      <w:r>
        <w:rPr>
          <w:rFonts w:cs="Calibri" w:ascii="Calibri" w:hAnsi="Calibri" w:asciiTheme="minorHAnsi" w:cstheme="minorHAnsi" w:hAnsiTheme="minorHAnsi"/>
          <w:sz w:val="28"/>
          <w:szCs w:val="28"/>
          <w:vertAlign w:val="superscript"/>
        </w:rPr>
        <w:t>ND</w:t>
      </w:r>
      <w:r>
        <w:rPr>
          <w:rFonts w:cs="Calibri" w:ascii="Calibri" w:hAnsi="Calibri" w:asciiTheme="minorHAnsi" w:cstheme="minorHAnsi" w:hAnsiTheme="minorHAnsi"/>
          <w:sz w:val="28"/>
          <w:szCs w:val="28"/>
        </w:rPr>
        <w:t xml:space="preserve"> REMINDER</w:t>
      </w:r>
      <w:bookmarkEnd w:id="28"/>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lineRule="auto" w:line="240" w:before="0" w:after="0"/>
        <w:jc w:val="both"/>
        <w:rPr>
          <w:rFonts w:cs="Calibri" w:cstheme="minorHAnsi"/>
          <w:color w:val="00B050"/>
        </w:rPr>
      </w:pPr>
      <w:r>
        <w:rPr>
          <w:rFonts w:cs="Calibri" w:cstheme="minorHAnsi"/>
          <w:i/>
        </w:rPr>
        <w:t xml:space="preserve">Subject: URGENT – ACTION REQUIRED: </w:t>
      </w:r>
      <w:r>
        <w:rPr>
          <w:rFonts w:cs="Calibri" w:cstheme="minorHAnsi"/>
          <w:i/>
          <w:highlight w:val="yellow"/>
        </w:rPr>
        <w:t xml:space="preserve">Client </w:t>
      </w:r>
      <w:r>
        <w:rPr>
          <w:rFonts w:cs="Calibri" w:cstheme="minorHAnsi"/>
          <w:i/>
        </w:rPr>
        <w:t>– 2021 Hungarian annual personal income tax return – Authorization request and Declaration</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Dear </w:t>
      </w:r>
      <w:r>
        <w:rPr>
          <w:rFonts w:cs="Calibri" w:cstheme="minorHAnsi"/>
          <w:highlight w:val="yellow"/>
        </w:rPr>
        <w:t>CONTACT</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Referring to our emails below, we would like to inquire whether you have reviewed the attached authorization list and when we can expect to receive the signed declarations. </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Please note that the filing deadline of the 2021 Hungarian tax return is </w:t>
      </w:r>
      <w:r>
        <w:rPr>
          <w:rFonts w:cs="Calibri" w:cstheme="minorHAnsi"/>
          <w:b/>
        </w:rPr>
        <w:t>20 May 2022</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Since the tax return preparation takes long time, </w:t>
      </w:r>
      <w:r>
        <w:rPr>
          <w:rFonts w:cs="Calibri" w:cstheme="minorHAnsi"/>
          <w:color w:val="000000"/>
        </w:rPr>
        <w:t>in order to enable us to finalize all tax returns by the due date, please send us</w:t>
      </w:r>
      <w:r>
        <w:rPr>
          <w:rFonts w:cs="Calibri" w:cstheme="minorHAnsi"/>
        </w:rPr>
        <w:t xml:space="preserve"> your final authorization list and declarations signed by the expatriates </w:t>
      </w:r>
      <w:r>
        <w:rPr>
          <w:rFonts w:cs="Calibri" w:cstheme="minorHAnsi"/>
          <w:b/>
        </w:rPr>
        <w:t xml:space="preserve">as soon as possible but no later than </w:t>
      </w:r>
      <w:r>
        <w:rPr>
          <w:rFonts w:cs="Calibri" w:cstheme="minorHAnsi"/>
          <w:b/>
          <w:highlight w:val="yellow"/>
        </w:rPr>
        <w:t>DATE</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Thank you for your cooperation.</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PlainTex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Kind regards,</w:t>
      </w:r>
    </w:p>
    <w:p>
      <w:pPr>
        <w:pStyle w:val="PlainText"/>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uto" w:line="240" w:before="0" w:after="0"/>
        <w:jc w:val="both"/>
        <w:rPr>
          <w:rFonts w:cs="Calibri" w:cstheme="minorHAnsi"/>
        </w:rPr>
      </w:pPr>
      <w:r>
        <w:rPr>
          <w:rFonts w:cs="Calibri" w:cstheme="minorHAnsi"/>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29" w:name="_Toc94015646"/>
      <w:r>
        <w:rPr>
          <w:rFonts w:cs="Calibri" w:ascii="Calibri" w:hAnsi="Calibri" w:asciiTheme="minorHAnsi" w:cstheme="minorHAnsi" w:hAnsiTheme="minorHAnsi"/>
          <w:sz w:val="28"/>
          <w:szCs w:val="28"/>
        </w:rPr>
        <w:t>TAXATION OF EMPLOYMENT INCOME IN THE HOME COUNTRY (HU WD)</w:t>
      </w:r>
      <w:bookmarkEnd w:id="29"/>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Case 1 - Outbound expat – HU employer, Host residence, HU workdays</w:t>
      </w:r>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lineRule="auto" w:line="240" w:before="0" w:after="0"/>
        <w:jc w:val="both"/>
        <w:rPr>
          <w:rFonts w:cs="Calibri" w:cstheme="minorHAnsi"/>
          <w:color w:val="00B050"/>
          <w:sz w:val="20"/>
          <w:szCs w:val="20"/>
        </w:rPr>
      </w:pPr>
      <w:r>
        <w:rPr>
          <w:rFonts w:cs="Calibri" w:cstheme="minorHAnsi"/>
          <w:i/>
          <w:sz w:val="20"/>
          <w:szCs w:val="20"/>
        </w:rPr>
        <w:t xml:space="preserve">Subject: </w:t>
      </w:r>
      <w:r>
        <w:rPr>
          <w:rFonts w:cs="Calibri" w:cstheme="minorHAnsi"/>
          <w:i/>
          <w:sz w:val="20"/>
          <w:szCs w:val="20"/>
          <w:highlight w:val="yellow"/>
        </w:rPr>
        <w:t xml:space="preserve">Client </w:t>
      </w:r>
      <w:r>
        <w:rPr>
          <w:rFonts w:cs="Calibri" w:cstheme="minorHAnsi"/>
          <w:i/>
          <w:sz w:val="20"/>
          <w:szCs w:val="20"/>
        </w:rPr>
        <w:t>– 2021 Hungarian annual personal income tax return – Taxation of employment income related to Hungarian workdays</w:t>
      </w:r>
    </w:p>
    <w:p>
      <w:pPr>
        <w:pStyle w:val="Normal"/>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Dear Team,</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During the assessment of the 2021 tax position and taxation of </w:t>
      </w:r>
      <w:r>
        <w:rPr>
          <w:rFonts w:cs="Calibri" w:cstheme="minorHAnsi"/>
          <w:sz w:val="20"/>
          <w:szCs w:val="20"/>
          <w:highlight w:val="yellow"/>
        </w:rPr>
        <w:t>EXPAT</w:t>
      </w:r>
      <w:r>
        <w:rPr>
          <w:rFonts w:cs="Calibri" w:cstheme="minorHAnsi"/>
          <w:sz w:val="20"/>
          <w:szCs w:val="20"/>
        </w:rPr>
        <w:t xml:space="preserve"> we have identified that as a non-Hungarian tax resident </w:t>
      </w:r>
      <w:r>
        <w:rPr>
          <w:rFonts w:cs="Calibri" w:cstheme="minorHAnsi"/>
          <w:sz w:val="20"/>
          <w:szCs w:val="20"/>
          <w:highlight w:val="yellow"/>
        </w:rPr>
        <w:t>HE/SHE</w:t>
      </w:r>
      <w:r>
        <w:rPr>
          <w:rFonts w:cs="Calibri" w:cstheme="minorHAnsi"/>
          <w:sz w:val="20"/>
          <w:szCs w:val="20"/>
        </w:rPr>
        <w:t xml:space="preserve"> worked some days in Hungary during 2021. Considering the Double Tax Treaty provisions on the taxation of employment income (see Article 1</w:t>
      </w:r>
      <w:r>
        <w:rPr>
          <w:rFonts w:cs="Calibri" w:cstheme="minorHAnsi"/>
          <w:sz w:val="20"/>
          <w:szCs w:val="20"/>
          <w:highlight w:val="yellow"/>
        </w:rPr>
        <w:t>x</w:t>
      </w:r>
      <w:r>
        <w:rPr>
          <w:rFonts w:cs="Calibri" w:cstheme="minorHAnsi"/>
          <w:sz w:val="20"/>
          <w:szCs w:val="20"/>
        </w:rPr>
        <w:t xml:space="preserve"> (2)), in line with a conservative approach Hungary should claim the right to tax </w:t>
      </w:r>
      <w:r>
        <w:rPr>
          <w:rFonts w:cs="Calibri" w:cstheme="minorHAnsi"/>
          <w:sz w:val="20"/>
          <w:szCs w:val="20"/>
          <w:highlight w:val="yellow"/>
        </w:rPr>
        <w:t>EXPAT</w:t>
      </w:r>
      <w:r>
        <w:rPr>
          <w:rFonts w:cs="Calibri" w:cstheme="minorHAnsi"/>
          <w:sz w:val="20"/>
          <w:szCs w:val="20"/>
        </w:rPr>
        <w:t>’s employment income attributable to the work performed in Hungary in 2021 on the assumption that the Hungarian company should be regarded as an economic employer for the purposes of the Double Tax Treaty. Therefore, unless we could perform a detailed economic employer assessment, the respective portion of employment income and related income tax should be reported on the 2021 Hungarian tax return. (Subject to the outcome of the economic employer assessment, exclusion from Hungarian taxation might be available.)</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jc w:val="both"/>
        <w:rPr>
          <w:rFonts w:cs="Calibri" w:cstheme="minorHAnsi"/>
          <w:sz w:val="20"/>
          <w:szCs w:val="20"/>
        </w:rPr>
      </w:pPr>
      <w:r>
        <w:rPr>
          <w:rFonts w:cs="Calibri" w:cstheme="minorHAnsi"/>
          <w:sz w:val="20"/>
          <w:szCs w:val="20"/>
        </w:rPr>
        <w:t xml:space="preserve">We would therefore appreciate it if you could arrange approval to perform the above economic employer review for the given case (the conclusions of such economic employer assessment might also apply to other outbound expatriates of </w:t>
      </w:r>
      <w:r>
        <w:rPr>
          <w:rFonts w:cs="Calibri" w:cstheme="minorHAnsi"/>
          <w:sz w:val="20"/>
          <w:szCs w:val="20"/>
          <w:highlight w:val="yellow"/>
        </w:rPr>
        <w:t>CLIENT</w:t>
      </w:r>
      <w:r>
        <w:rPr>
          <w:rFonts w:cs="Calibri" w:cstheme="minorHAnsi"/>
          <w:sz w:val="20"/>
          <w:szCs w:val="20"/>
        </w:rPr>
        <w:t xml:space="preserve"> Hungary). We have estimated a budget of </w:t>
      </w:r>
      <w:r>
        <w:rPr>
          <w:rFonts w:cs="Calibri" w:cstheme="minorHAnsi"/>
          <w:sz w:val="20"/>
          <w:szCs w:val="20"/>
          <w:highlight w:val="yellow"/>
        </w:rPr>
        <w:t>EUR ……..</w:t>
      </w:r>
      <w:r>
        <w:rPr>
          <w:rFonts w:cs="Calibri" w:cstheme="minorHAnsi"/>
          <w:sz w:val="20"/>
          <w:szCs w:val="20"/>
        </w:rPr>
        <w:t xml:space="preserve"> for the above task.  </w:t>
      </w:r>
    </w:p>
    <w:p>
      <w:pPr>
        <w:pStyle w:val="Normal"/>
        <w:jc w:val="both"/>
        <w:rPr>
          <w:rFonts w:cs="Calibri" w:cstheme="minorHAnsi"/>
          <w:sz w:val="20"/>
          <w:szCs w:val="20"/>
        </w:rPr>
      </w:pPr>
      <w:r>
        <w:rPr>
          <w:rFonts w:cs="Calibri" w:cstheme="minorHAnsi"/>
          <w:sz w:val="20"/>
          <w:szCs w:val="20"/>
        </w:rPr>
      </w:r>
    </w:p>
    <w:p>
      <w:pPr>
        <w:pStyle w:val="Normal"/>
        <w:jc w:val="both"/>
        <w:rPr>
          <w:rFonts w:cs="Calibri" w:cstheme="minorHAnsi"/>
          <w:sz w:val="20"/>
          <w:szCs w:val="20"/>
        </w:rPr>
      </w:pPr>
      <w:r>
        <w:rPr>
          <w:rFonts w:cs="Calibri" w:cstheme="minorHAnsi"/>
          <w:sz w:val="20"/>
          <w:szCs w:val="20"/>
        </w:rPr>
        <w:t>We are looking forward to hearing from you.</w:t>
      </w:r>
    </w:p>
    <w:p>
      <w:pPr>
        <w:pStyle w:val="Normal"/>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30" w:name="_Toc94015647"/>
      <w:r>
        <w:rPr>
          <w:rFonts w:cs="Calibri" w:ascii="Calibri" w:hAnsi="Calibri" w:asciiTheme="minorHAnsi" w:cstheme="minorHAnsi" w:hAnsiTheme="minorHAnsi"/>
          <w:sz w:val="28"/>
          <w:szCs w:val="28"/>
        </w:rPr>
        <w:t>TAXATION OF EMPLOYMENT INCOME IN THE HOME COUNTRY (FO WD)</w:t>
      </w:r>
      <w:bookmarkEnd w:id="30"/>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before="0" w:after="0"/>
        <w:rPr>
          <w:rFonts w:cs="Calibri" w:cstheme="minorHAnsi"/>
          <w:sz w:val="20"/>
          <w:szCs w:val="20"/>
        </w:rPr>
      </w:pPr>
      <w:r>
        <w:rPr>
          <w:rFonts w:cs="Calibri" w:cstheme="minorHAnsi"/>
          <w:sz w:val="20"/>
          <w:szCs w:val="20"/>
        </w:rPr>
        <w:t>Case 2 - Inbound expat – Home employer, HU residence, Home workdays</w:t>
      </w:r>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lineRule="auto" w:line="240" w:before="0" w:after="0"/>
        <w:jc w:val="both"/>
        <w:rPr>
          <w:rFonts w:cs="Calibri" w:cstheme="minorHAnsi"/>
          <w:color w:val="00B050"/>
          <w:sz w:val="20"/>
          <w:szCs w:val="20"/>
        </w:rPr>
      </w:pPr>
      <w:r>
        <w:rPr>
          <w:rFonts w:cs="Calibri" w:cstheme="minorHAnsi"/>
          <w:i/>
          <w:sz w:val="20"/>
          <w:szCs w:val="20"/>
        </w:rPr>
        <w:t xml:space="preserve">Subject: </w:t>
      </w:r>
      <w:r>
        <w:rPr>
          <w:rFonts w:cs="Calibri" w:cstheme="minorHAnsi"/>
          <w:i/>
          <w:sz w:val="20"/>
          <w:szCs w:val="20"/>
          <w:highlight w:val="yellow"/>
        </w:rPr>
        <w:t xml:space="preserve">Client </w:t>
      </w:r>
      <w:r>
        <w:rPr>
          <w:rFonts w:cs="Calibri" w:cstheme="minorHAnsi"/>
          <w:i/>
          <w:sz w:val="20"/>
          <w:szCs w:val="20"/>
        </w:rPr>
        <w:t xml:space="preserve">– 2021 Hungarian annual personal income tax return – Taxation of employment income related to </w:t>
      </w:r>
      <w:r>
        <w:rPr>
          <w:rFonts w:cs="Calibri" w:cstheme="minorHAnsi"/>
          <w:i/>
          <w:sz w:val="20"/>
          <w:szCs w:val="20"/>
          <w:highlight w:val="yellow"/>
        </w:rPr>
        <w:t>…</w:t>
      </w:r>
      <w:r>
        <w:rPr>
          <w:rFonts w:cs="Calibri" w:cstheme="minorHAnsi"/>
          <w:i/>
          <w:sz w:val="20"/>
          <w:szCs w:val="20"/>
        </w:rPr>
        <w:t xml:space="preserve"> workdays</w:t>
      </w:r>
    </w:p>
    <w:p>
      <w:pPr>
        <w:pStyle w:val="Normal"/>
        <w:rPr>
          <w:rFonts w:cs="Calibri" w:cstheme="minorHAnsi"/>
          <w:sz w:val="20"/>
          <w:szCs w:val="20"/>
        </w:rPr>
      </w:pPr>
      <w:r>
        <w:rPr>
          <w:rFonts w:cs="Calibri" w:cstheme="minorHAnsi"/>
          <w:sz w:val="20"/>
          <w:szCs w:val="20"/>
        </w:rPr>
      </w:r>
    </w:p>
    <w:p>
      <w:pPr>
        <w:pStyle w:val="Normal"/>
        <w:spacing w:before="0" w:after="0"/>
        <w:rPr>
          <w:rFonts w:cs="Calibri" w:cstheme="minorHAnsi"/>
          <w:sz w:val="20"/>
          <w:szCs w:val="20"/>
        </w:rPr>
      </w:pPr>
      <w:r>
        <w:rPr>
          <w:rFonts w:cs="Calibri" w:cstheme="minorHAnsi"/>
          <w:sz w:val="20"/>
          <w:szCs w:val="20"/>
        </w:rPr>
        <w:t>Dear Team,</w:t>
      </w:r>
    </w:p>
    <w:p>
      <w:pPr>
        <w:pStyle w:val="Normal"/>
        <w:spacing w:before="0" w:after="0"/>
        <w:jc w:val="both"/>
        <w:rPr>
          <w:rFonts w:cs="Calibri" w:cstheme="minorHAnsi"/>
          <w:sz w:val="20"/>
          <w:szCs w:val="20"/>
        </w:rPr>
      </w:pPr>
      <w:r>
        <w:rPr>
          <w:rFonts w:cs="Calibri" w:cstheme="minorHAnsi"/>
          <w:sz w:val="20"/>
          <w:szCs w:val="20"/>
        </w:rPr>
      </w:r>
    </w:p>
    <w:p>
      <w:pPr>
        <w:pStyle w:val="Normal"/>
        <w:spacing w:before="0" w:after="0"/>
        <w:jc w:val="both"/>
        <w:rPr>
          <w:rFonts w:cs="Calibri" w:cstheme="minorHAnsi"/>
          <w:sz w:val="20"/>
          <w:szCs w:val="20"/>
        </w:rPr>
      </w:pPr>
      <w:r>
        <w:rPr>
          <w:rFonts w:cs="Calibri" w:cstheme="minorHAnsi"/>
          <w:sz w:val="20"/>
          <w:szCs w:val="20"/>
        </w:rPr>
        <w:t xml:space="preserve">During the assessment of the 2021 tax position and taxation of </w:t>
      </w:r>
      <w:r>
        <w:rPr>
          <w:rFonts w:cs="Calibri" w:cstheme="minorHAnsi"/>
          <w:sz w:val="20"/>
          <w:szCs w:val="20"/>
          <w:highlight w:val="yellow"/>
        </w:rPr>
        <w:t>EXPAT</w:t>
      </w:r>
      <w:r>
        <w:rPr>
          <w:rFonts w:cs="Calibri" w:cstheme="minorHAnsi"/>
          <w:sz w:val="20"/>
          <w:szCs w:val="20"/>
        </w:rPr>
        <w:t xml:space="preserve"> we have identified that as a Hungarian tax resident </w:t>
      </w:r>
      <w:r>
        <w:rPr>
          <w:rFonts w:cs="Calibri" w:cstheme="minorHAnsi"/>
          <w:sz w:val="20"/>
          <w:szCs w:val="20"/>
          <w:highlight w:val="yellow"/>
        </w:rPr>
        <w:t>HE/SHE</w:t>
      </w:r>
      <w:r>
        <w:rPr>
          <w:rFonts w:cs="Calibri" w:cstheme="minorHAnsi"/>
          <w:sz w:val="20"/>
          <w:szCs w:val="20"/>
        </w:rPr>
        <w:t xml:space="preserve"> worked couple days in </w:t>
      </w:r>
      <w:r>
        <w:rPr>
          <w:rFonts w:cs="Calibri" w:cstheme="minorHAnsi"/>
          <w:sz w:val="20"/>
          <w:szCs w:val="20"/>
          <w:highlight w:val="yellow"/>
        </w:rPr>
        <w:t>HOME COUNTRY</w:t>
      </w:r>
      <w:r>
        <w:rPr>
          <w:rFonts w:cs="Calibri" w:cstheme="minorHAnsi"/>
          <w:sz w:val="20"/>
          <w:szCs w:val="20"/>
        </w:rPr>
        <w:t xml:space="preserve"> during  2021. Considering the Double Tax Treaty provisions on the taxation of employment income (see Article 1</w:t>
      </w:r>
      <w:r>
        <w:rPr>
          <w:rFonts w:cs="Calibri" w:cstheme="minorHAnsi"/>
          <w:sz w:val="20"/>
          <w:szCs w:val="20"/>
          <w:highlight w:val="yellow"/>
        </w:rPr>
        <w:t>x</w:t>
      </w:r>
      <w:r>
        <w:rPr>
          <w:rFonts w:cs="Calibri" w:cstheme="minorHAnsi"/>
          <w:sz w:val="20"/>
          <w:szCs w:val="20"/>
        </w:rPr>
        <w:t xml:space="preserve"> (2)), </w:t>
      </w:r>
      <w:r>
        <w:rPr>
          <w:rFonts w:cs="Calibri" w:cstheme="minorHAnsi"/>
          <w:sz w:val="20"/>
          <w:szCs w:val="20"/>
          <w:highlight w:val="yellow"/>
        </w:rPr>
        <w:t>HOME COUNTRY</w:t>
      </w:r>
      <w:r>
        <w:rPr>
          <w:rFonts w:cs="Calibri" w:cstheme="minorHAnsi"/>
          <w:sz w:val="20"/>
          <w:szCs w:val="20"/>
        </w:rPr>
        <w:t xml:space="preserve"> might claim the right to tax </w:t>
      </w:r>
      <w:r>
        <w:rPr>
          <w:rFonts w:cs="Calibri" w:cstheme="minorHAnsi"/>
          <w:sz w:val="20"/>
          <w:szCs w:val="20"/>
          <w:highlight w:val="yellow"/>
        </w:rPr>
        <w:t>EXPAT</w:t>
      </w:r>
      <w:r>
        <w:rPr>
          <w:rFonts w:cs="Calibri" w:cstheme="minorHAnsi"/>
          <w:sz w:val="20"/>
          <w:szCs w:val="20"/>
        </w:rPr>
        <w:t>’s employment income attributable to the work performed in [</w:t>
      </w:r>
      <w:r>
        <w:rPr>
          <w:rFonts w:cs="Calibri" w:cstheme="minorHAnsi"/>
          <w:sz w:val="20"/>
          <w:szCs w:val="20"/>
          <w:highlight w:val="yellow"/>
        </w:rPr>
        <w:t>HOME COUNTRY</w:t>
      </w:r>
      <w:r>
        <w:rPr>
          <w:rFonts w:cs="Calibri" w:cstheme="minorHAnsi"/>
          <w:sz w:val="20"/>
          <w:szCs w:val="20"/>
        </w:rPr>
        <w:t>] in 2021. Please confirm your position on the above by [</w:t>
      </w:r>
      <w:r>
        <w:rPr>
          <w:rFonts w:cs="Calibri" w:cstheme="minorHAnsi"/>
          <w:sz w:val="20"/>
          <w:szCs w:val="20"/>
          <w:highlight w:val="yellow"/>
        </w:rPr>
        <w:t>DATE</w:t>
      </w:r>
      <w:r>
        <w:rPr>
          <w:rFonts w:cs="Calibri" w:cstheme="minorHAnsi"/>
          <w:sz w:val="20"/>
          <w:szCs w:val="20"/>
        </w:rPr>
        <w:t xml:space="preserve">], so the possible exemption could be incorporated in </w:t>
      </w:r>
      <w:r>
        <w:rPr>
          <w:rFonts w:cs="Calibri" w:cstheme="minorHAnsi"/>
          <w:sz w:val="20"/>
          <w:szCs w:val="20"/>
          <w:highlight w:val="yellow"/>
        </w:rPr>
        <w:t>EXPAT</w:t>
      </w:r>
      <w:r>
        <w:rPr>
          <w:rFonts w:cs="Calibri" w:cstheme="minorHAnsi"/>
          <w:sz w:val="20"/>
          <w:szCs w:val="20"/>
        </w:rPr>
        <w:t>’s 2021 Hungarian tax return as appropriate.</w:t>
      </w:r>
    </w:p>
    <w:p>
      <w:pPr>
        <w:pStyle w:val="Normal"/>
        <w:spacing w:before="0" w:after="0"/>
        <w:jc w:val="both"/>
        <w:rPr>
          <w:rFonts w:cs="Calibri" w:cstheme="minorHAnsi"/>
          <w:sz w:val="20"/>
          <w:szCs w:val="20"/>
        </w:rPr>
      </w:pPr>
      <w:r>
        <w:rPr>
          <w:rFonts w:cs="Calibri" w:cstheme="minorHAnsi"/>
          <w:sz w:val="20"/>
          <w:szCs w:val="20"/>
        </w:rPr>
      </w:r>
    </w:p>
    <w:p>
      <w:pPr>
        <w:pStyle w:val="Normal"/>
        <w:spacing w:before="0" w:after="0"/>
        <w:jc w:val="both"/>
        <w:rPr>
          <w:rFonts w:cs="Calibri" w:cstheme="minorHAnsi"/>
          <w:sz w:val="20"/>
          <w:szCs w:val="20"/>
        </w:rPr>
      </w:pPr>
      <w:r>
        <w:rPr>
          <w:rFonts w:cs="Calibri" w:cstheme="minorHAnsi"/>
          <w:sz w:val="20"/>
          <w:szCs w:val="20"/>
        </w:rPr>
        <w:t xml:space="preserve">We assume that the above DTT position you confirm should be applied to all inbound expats on the </w:t>
      </w:r>
      <w:r>
        <w:rPr>
          <w:rFonts w:cs="Calibri" w:cstheme="minorHAnsi"/>
          <w:sz w:val="20"/>
          <w:szCs w:val="20"/>
          <w:highlight w:val="yellow"/>
        </w:rPr>
        <w:t>CLIENT</w:t>
      </w:r>
      <w:r>
        <w:rPr>
          <w:rFonts w:cs="Calibri" w:cstheme="minorHAnsi"/>
          <w:sz w:val="20"/>
          <w:szCs w:val="20"/>
        </w:rPr>
        <w:t xml:space="preserve"> engagement until your further notice.</w:t>
      </w:r>
    </w:p>
    <w:p>
      <w:pPr>
        <w:pStyle w:val="Normal"/>
        <w:spacing w:before="0" w:after="0"/>
        <w:jc w:val="both"/>
        <w:rPr>
          <w:rFonts w:cs="Calibri" w:cstheme="minorHAnsi"/>
          <w:sz w:val="20"/>
          <w:szCs w:val="20"/>
        </w:rPr>
      </w:pPr>
      <w:r>
        <w:rPr>
          <w:rFonts w:cs="Calibri" w:cstheme="minorHAnsi"/>
          <w:sz w:val="20"/>
          <w:szCs w:val="20"/>
        </w:rPr>
      </w:r>
    </w:p>
    <w:p>
      <w:pPr>
        <w:pStyle w:val="Normal"/>
        <w:spacing w:before="0" w:after="0"/>
        <w:jc w:val="both"/>
        <w:rPr>
          <w:rFonts w:cs="Calibri" w:cstheme="minorHAnsi"/>
          <w:sz w:val="20"/>
          <w:szCs w:val="20"/>
        </w:rPr>
      </w:pPr>
      <w:r>
        <w:rPr>
          <w:rFonts w:cs="Calibri" w:cstheme="minorHAnsi"/>
          <w:sz w:val="20"/>
          <w:szCs w:val="20"/>
        </w:rPr>
        <w:t>We are looking forward to hearing from you.</w:t>
      </w:r>
    </w:p>
    <w:p>
      <w:pPr>
        <w:pStyle w:val="Normal"/>
        <w:spacing w:before="0" w:after="0"/>
        <w:jc w:val="both"/>
        <w:rPr>
          <w:rFonts w:cs="Calibri" w:cstheme="minorHAnsi"/>
          <w:sz w:val="20"/>
          <w:szCs w:val="20"/>
        </w:rPr>
      </w:pPr>
      <w:r>
        <w:rPr>
          <w:rFonts w:cs="Calibri" w:cstheme="minorHAnsi"/>
          <w:sz w:val="20"/>
          <w:szCs w:val="20"/>
        </w:rPr>
      </w:r>
    </w:p>
    <w:p>
      <w:pPr>
        <w:pStyle w:val="Normal"/>
        <w:spacing w:before="0" w:after="0"/>
        <w:jc w:val="both"/>
        <w:rPr>
          <w:rFonts w:cs="Calibri" w:cstheme="minorHAnsi"/>
          <w:sz w:val="20"/>
          <w:szCs w:val="20"/>
        </w:rPr>
      </w:pPr>
      <w:r>
        <w:rPr>
          <w:rFonts w:cs="Calibri" w:cstheme="minorHAnsi"/>
          <w:sz w:val="20"/>
          <w:szCs w:val="20"/>
        </w:rPr>
        <w:t>Kind regards,</w:t>
      </w:r>
    </w:p>
    <w:p>
      <w:pPr>
        <w:pStyle w:val="Normal"/>
        <w:spacing w:before="0" w:after="0"/>
        <w:jc w:val="both"/>
        <w:rPr>
          <w:rFonts w:cs="Calibri" w:cstheme="minorHAnsi"/>
          <w:sz w:val="20"/>
          <w:szCs w:val="20"/>
        </w:rPr>
      </w:pPr>
      <w:r>
        <w:rPr>
          <w:rFonts w:cs="Calibri" w:cstheme="minorHAnsi"/>
          <w:sz w:val="20"/>
          <w:szCs w:val="20"/>
          <w:highlight w:val="yellow"/>
        </w:rPr>
        <w:t>Consultant / Senior consultant</w:t>
      </w:r>
    </w:p>
    <w:p>
      <w:pPr>
        <w:pStyle w:val="Normal"/>
        <w:rPr>
          <w:rFonts w:cs="Calibri" w:cstheme="minorHAnsi"/>
          <w:sz w:val="20"/>
          <w:szCs w:val="20"/>
          <w:highlight w:val="yellow"/>
        </w:rPr>
      </w:pPr>
      <w:r>
        <w:rPr>
          <w:rFonts w:cs="Calibri" w:cstheme="minorHAnsi"/>
          <w:sz w:val="20"/>
          <w:szCs w:val="20"/>
          <w:highlight w:val="yellow"/>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31" w:name="_Toc94015648"/>
      <w:r>
        <w:rPr>
          <w:rFonts w:cs="Calibri" w:ascii="Calibri" w:hAnsi="Calibri" w:asciiTheme="minorHAnsi" w:cstheme="minorHAnsi" w:hAnsiTheme="minorHAnsi"/>
          <w:sz w:val="28"/>
          <w:szCs w:val="28"/>
        </w:rPr>
        <w:t>DECLARATION TO EXPATRIATE</w:t>
      </w:r>
      <w:bookmarkEnd w:id="31"/>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cs="Calibri" w:cstheme="minorHAnsi"/>
          <w:i/>
          <w:sz w:val="20"/>
          <w:szCs w:val="20"/>
        </w:rPr>
        <w:t xml:space="preserve">Subject: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Declaration</w:t>
      </w:r>
    </w:p>
    <w:p>
      <w:pPr>
        <w:pStyle w:val="Normal"/>
        <w:spacing w:lineRule="auto" w:line="240" w:before="0" w:after="0"/>
        <w:jc w:val="both"/>
        <w:rPr>
          <w:rFonts w:eastAsia="Calibri" w:cs="Calibri" w:cstheme="minorHAnsi"/>
          <w:b/>
          <w:b/>
          <w:bCs/>
          <w:color w:val="000000"/>
          <w:sz w:val="20"/>
          <w:szCs w:val="20"/>
        </w:rPr>
      </w:pPr>
      <w:r>
        <w:rPr>
          <w:rFonts w:eastAsia="Calibri" w:cs="Calibri" w:cstheme="minorHAnsi"/>
          <w:b/>
          <w:bCs/>
          <w:color w:val="000000"/>
          <w:sz w:val="20"/>
          <w:szCs w:val="20"/>
        </w:rPr>
      </w:r>
    </w:p>
    <w:p>
      <w:pPr>
        <w:pStyle w:val="Normal"/>
        <w:spacing w:lineRule="auto" w:line="240" w:before="0" w:after="0"/>
        <w:jc w:val="both"/>
        <w:rPr>
          <w:rFonts w:eastAsia="Calibri" w:cs="Calibri" w:cstheme="minorHAnsi"/>
          <w:bCs/>
          <w:color w:val="000000"/>
          <w:sz w:val="20"/>
          <w:szCs w:val="20"/>
        </w:rPr>
      </w:pPr>
      <w:r>
        <w:rPr>
          <w:rFonts w:eastAsia="Calibri" w:cs="Calibri" w:cstheme="minorHAnsi"/>
          <w:bCs/>
          <w:color w:val="000000"/>
          <w:sz w:val="20"/>
          <w:szCs w:val="20"/>
        </w:rPr>
        <w:t xml:space="preserve">Dear </w:t>
      </w:r>
      <w:r>
        <w:rPr>
          <w:rFonts w:eastAsia="Calibri" w:cs="Calibri" w:cstheme="minorHAnsi"/>
          <w:bCs/>
          <w:color w:val="000000"/>
          <w:sz w:val="20"/>
          <w:szCs w:val="20"/>
          <w:highlight w:val="yellow"/>
        </w:rPr>
        <w:t>EXPAT</w:t>
      </w:r>
      <w:r>
        <w:rPr>
          <w:rFonts w:eastAsia="Calibri" w:cs="Calibri" w:cstheme="minorHAnsi"/>
          <w:bCs/>
          <w:color w:val="000000"/>
          <w:sz w:val="20"/>
          <w:szCs w:val="20"/>
        </w:rPr>
        <w:t>,</w:t>
      </w:r>
    </w:p>
    <w:p>
      <w:pPr>
        <w:pStyle w:val="Normal"/>
        <w:spacing w:lineRule="auto" w:line="240" w:before="0" w:after="0"/>
        <w:jc w:val="both"/>
        <w:rPr>
          <w:rFonts w:eastAsia="Calibri" w:cs="Calibri" w:cstheme="minorHAnsi"/>
          <w:bCs/>
          <w:color w:val="000000"/>
          <w:sz w:val="20"/>
          <w:szCs w:val="20"/>
        </w:rPr>
      </w:pPr>
      <w:r>
        <w:rPr>
          <w:rFonts w:eastAsia="Calibri" w:cs="Calibri" w:cstheme="minorHAnsi"/>
          <w:bCs/>
          <w:color w:val="000000"/>
          <w:sz w:val="20"/>
          <w:szCs w:val="20"/>
        </w:rPr>
      </w:r>
    </w:p>
    <w:p>
      <w:pPr>
        <w:pStyle w:val="Normal"/>
        <w:spacing w:lineRule="auto" w:line="240" w:before="0" w:after="0"/>
        <w:jc w:val="both"/>
        <w:rPr>
          <w:rFonts w:cs="Calibri" w:cstheme="minorHAnsi"/>
          <w:sz w:val="20"/>
          <w:szCs w:val="20"/>
        </w:rPr>
      </w:pPr>
      <w:r>
        <w:rPr>
          <w:rFonts w:cs="Calibri" w:cstheme="minorHAnsi"/>
          <w:sz w:val="20"/>
          <w:szCs w:val="20"/>
          <w:lang w:val="en-GB"/>
        </w:rPr>
        <w:t xml:space="preserve">We hereby inform you that </w:t>
      </w:r>
      <w:r>
        <w:rPr>
          <w:rFonts w:cs="Calibri" w:cstheme="minorHAnsi"/>
          <w:sz w:val="20"/>
          <w:szCs w:val="20"/>
        </w:rPr>
        <w:t>that Deloitte Hungary has been authorized to prepare your 2021 Hungarian personal income tax return.</w:t>
      </w:r>
    </w:p>
    <w:p>
      <w:pPr>
        <w:pStyle w:val="Normal"/>
        <w:spacing w:lineRule="auto" w:line="240" w:before="0" w:after="0"/>
        <w:jc w:val="both"/>
        <w:rPr>
          <w:rFonts w:cs="Calibri" w:cstheme="minorHAnsi"/>
          <w:sz w:val="20"/>
          <w:szCs w:val="20"/>
          <w:lang w:val="en-GB"/>
        </w:rPr>
      </w:pPr>
      <w:r>
        <w:rPr>
          <w:rFonts w:cs="Calibri" w:cstheme="minorHAnsi"/>
          <w:sz w:val="20"/>
          <w:szCs w:val="20"/>
          <w:lang w:val="en-GB"/>
        </w:rPr>
      </w:r>
    </w:p>
    <w:p>
      <w:pPr>
        <w:pStyle w:val="Normal"/>
        <w:spacing w:lineRule="auto" w:line="240" w:before="0" w:after="0"/>
        <w:jc w:val="both"/>
        <w:rPr>
          <w:rFonts w:cs="Calibri" w:cstheme="minorHAnsi"/>
          <w:sz w:val="20"/>
          <w:szCs w:val="20"/>
          <w:lang w:val="en-GB"/>
        </w:rPr>
      </w:pPr>
      <w:r>
        <w:rPr>
          <w:rFonts w:cs="Calibri" w:cstheme="minorHAnsi"/>
          <w:sz w:val="20"/>
          <w:szCs w:val="20"/>
          <w:lang w:val="en-GB"/>
        </w:rPr>
        <w:t>In order to ensure that the tax return preparation process will be arranged in the appropriate way and in a timely manner, we request your assistance in this regard.</w:t>
      </w:r>
    </w:p>
    <w:p>
      <w:pPr>
        <w:pStyle w:val="Normal"/>
        <w:spacing w:lineRule="auto" w:line="240" w:before="0" w:after="0"/>
        <w:jc w:val="both"/>
        <w:rPr>
          <w:rFonts w:cs="Calibri" w:cstheme="minorHAnsi"/>
          <w:sz w:val="20"/>
          <w:szCs w:val="20"/>
          <w:lang w:val="en-GB"/>
        </w:rPr>
      </w:pPr>
      <w:r>
        <w:rPr>
          <w:rFonts w:cs="Calibri" w:cstheme="minorHAnsi"/>
          <w:sz w:val="20"/>
          <w:szCs w:val="20"/>
          <w:lang w:val="en-GB"/>
        </w:rPr>
      </w:r>
    </w:p>
    <w:p>
      <w:pPr>
        <w:pStyle w:val="Normal"/>
        <w:keepNext w:val="true"/>
        <w:spacing w:lineRule="auto" w:line="240" w:before="0" w:after="0"/>
        <w:jc w:val="both"/>
        <w:rPr>
          <w:rFonts w:cs="Calibri" w:cstheme="minorHAnsi"/>
          <w:b/>
          <w:b/>
          <w:bCs/>
          <w:sz w:val="20"/>
          <w:szCs w:val="20"/>
          <w:lang w:val="en-GB"/>
        </w:rPr>
      </w:pPr>
      <w:r>
        <w:rPr>
          <w:rFonts w:cs="Calibri" w:cstheme="minorHAnsi"/>
          <w:b/>
          <w:bCs/>
          <w:sz w:val="20"/>
          <w:szCs w:val="20"/>
          <w:lang w:val="en-GB"/>
        </w:rPr>
        <w:t>Declaration for the preparation of the 2021 Hungarian tax return</w:t>
      </w:r>
    </w:p>
    <w:p>
      <w:pPr>
        <w:pStyle w:val="Normal"/>
        <w:keepNext w:val="true"/>
        <w:spacing w:lineRule="auto" w:line="240" w:before="0" w:after="0"/>
        <w:jc w:val="both"/>
        <w:rPr>
          <w:rFonts w:cs="Calibri" w:cstheme="minorHAnsi"/>
          <w:b/>
          <w:b/>
          <w:bCs/>
          <w:sz w:val="20"/>
          <w:szCs w:val="20"/>
          <w:lang w:val="en-GB"/>
        </w:rPr>
      </w:pPr>
      <w:r>
        <w:rPr>
          <w:rFonts w:cs="Calibri" w:cstheme="minorHAnsi"/>
          <w:b/>
          <w:bCs/>
          <w:sz w:val="20"/>
          <w:szCs w:val="20"/>
          <w:lang w:val="en-GB"/>
        </w:rPr>
      </w:r>
    </w:p>
    <w:p>
      <w:pPr>
        <w:pStyle w:val="Normal"/>
        <w:spacing w:lineRule="auto" w:line="240" w:before="0" w:after="0"/>
        <w:jc w:val="both"/>
        <w:rPr>
          <w:rFonts w:cs="Calibri" w:cstheme="minorHAnsi"/>
          <w:sz w:val="20"/>
          <w:szCs w:val="20"/>
          <w:lang w:val="en-GB"/>
        </w:rPr>
      </w:pPr>
      <w:r>
        <w:rPr>
          <w:rFonts w:cs="Calibri" w:cstheme="minorHAnsi"/>
          <w:sz w:val="20"/>
          <w:szCs w:val="20"/>
          <w:lang w:val="en-GB"/>
        </w:rPr>
        <w:t>In 2022 when the 2021 Hungarian income tax return is prepared, we usually request the expatriates to complete a Global Advantage (GA) Organizer for Hungarian tax purposes electronically on the internet site of Deloitte (</w:t>
      </w:r>
      <w:hyperlink r:id="rId17">
        <w:r>
          <w:rPr>
            <w:rStyle w:val="InternetLink"/>
            <w:rFonts w:cs="Calibri" w:cstheme="minorHAnsi"/>
            <w:color w:val="auto"/>
            <w:sz w:val="20"/>
            <w:szCs w:val="20"/>
            <w:lang w:val="en-GB"/>
          </w:rPr>
          <w:t>www.gadeloitte.com</w:t>
        </w:r>
      </w:hyperlink>
      <w:r>
        <w:rPr>
          <w:rFonts w:cs="Calibri" w:cstheme="minorHAnsi"/>
          <w:sz w:val="20"/>
          <w:szCs w:val="20"/>
          <w:lang w:val="en-GB"/>
        </w:rPr>
        <w:t xml:space="preserve">). However, based on our former experience and based on your circumstances, instead of completing the GA Calendar and the GA Organizer for 2021, we ask you to </w:t>
      </w:r>
      <w:r>
        <w:rPr>
          <w:rFonts w:cs="Calibri" w:cstheme="minorHAnsi"/>
          <w:color w:val="000000"/>
          <w:sz w:val="20"/>
          <w:szCs w:val="20"/>
        </w:rPr>
        <w:t xml:space="preserve">complete and sign the attached simplified Paper Organizer (Declaration) </w:t>
      </w:r>
      <w:r>
        <w:rPr>
          <w:rFonts w:cs="Calibri" w:cstheme="minorHAnsi"/>
          <w:sz w:val="20"/>
          <w:szCs w:val="20"/>
          <w:lang w:val="en-GB"/>
        </w:rPr>
        <w:t xml:space="preserve">needed to comply with our internal risk management policies and confirming your tax residency position in 2021. </w:t>
      </w:r>
    </w:p>
    <w:p>
      <w:pPr>
        <w:pStyle w:val="Normal"/>
        <w:spacing w:lineRule="auto" w:line="240" w:before="0" w:after="0"/>
        <w:jc w:val="both"/>
        <w:rPr>
          <w:rFonts w:cs="Calibri" w:cstheme="minorHAnsi"/>
        </w:rPr>
      </w:pPr>
      <w:hyperlink r:id="rId18">
        <w:r>
          <w:rPr>
            <w:rStyle w:val="InternetLink"/>
            <w:rFonts w:cs="Calibri" w:cstheme="minorHAnsi"/>
          </w:rPr>
          <w:t>2021 Declaration.doc</w:t>
        </w:r>
      </w:hyperlink>
      <w:r>
        <w:rPr>
          <w:rFonts w:cs="Calibri" w:cstheme="minorHAnsi"/>
        </w:rPr>
        <w:t xml:space="preserve"> (</w:t>
      </w:r>
      <w:hyperlink r:id="rId19">
        <w:r>
          <w:rPr>
            <w:rStyle w:val="InternetLink"/>
            <w:rFonts w:cs="Calibri" w:cstheme="minorHAnsi"/>
          </w:rPr>
          <w:t>Desktop</w:t>
        </w:r>
      </w:hyperlink>
      <w:r>
        <w:rPr>
          <w:rFonts w:cs="Calibri" w:cstheme="minorHAnsi"/>
        </w:rPr>
        <w:t xml:space="preserve">, </w:t>
      </w:r>
      <w:r>
        <w:fldChar w:fldCharType="begin"/>
      </w:r>
      <w:r>
        <w:rPr>
          <w:rStyle w:val="InternetLink"/>
          <w:rFonts w:cs="Calibri"/>
        </w:rPr>
        <w:instrText xml:space="preserve"> HYPERLINK "https://mypapersproductionweb.dtce.atrema.deloitte.com/Default.aspx?" \l "FE2BCA1C-D8D3-425F-B978-6286AF3EEE4B/object/DB42DB1B-9391-4105-9483-89D546EBB4EF/latest"</w:instrText>
      </w:r>
      <w:r>
        <w:rPr>
          <w:rStyle w:val="InternetLink"/>
          <w:rFonts w:cs="Calibri"/>
        </w:rPr>
        <w:fldChar w:fldCharType="separate"/>
      </w:r>
      <w:r>
        <w:rPr>
          <w:rStyle w:val="InternetLink"/>
          <w:rFonts w:cs="Calibri" w:cstheme="minorHAnsi"/>
        </w:rPr>
        <w:t>Web</w:t>
      </w:r>
      <w:r>
        <w:rPr>
          <w:rStyle w:val="InternetLink"/>
          <w:rFonts w:cs="Calibri"/>
        </w:rPr>
        <w:fldChar w:fldCharType="end"/>
      </w:r>
      <w:r>
        <w:rPr>
          <w:rFonts w:cs="Calibri" w:cstheme="minorHAnsi"/>
        </w:rPr>
        <w:t xml:space="preserve">, </w:t>
      </w:r>
      <w:hyperlink r:id="rId20">
        <w:r>
          <w:rPr>
            <w:rStyle w:val="InternetLink"/>
            <w:rFonts w:cs="Calibri" w:cstheme="minorHAnsi"/>
          </w:rPr>
          <w:t>Mobile</w:t>
        </w:r>
      </w:hyperlink>
      <w:r>
        <w:rPr>
          <w:rFonts w:cs="Calibri" w:cstheme="minorHAnsi"/>
        </w:rPr>
        <w:t>)</w:t>
      </w:r>
    </w:p>
    <w:p>
      <w:pPr>
        <w:pStyle w:val="Normal"/>
        <w:spacing w:lineRule="auto" w:line="240" w:before="0" w:after="0"/>
        <w:jc w:val="both"/>
        <w:rPr>
          <w:rFonts w:cs="Calibri" w:cstheme="minorHAnsi"/>
          <w:sz w:val="20"/>
          <w:szCs w:val="20"/>
          <w:lang w:val="en-GB"/>
        </w:rPr>
      </w:pPr>
      <w:r>
        <w:rPr>
          <w:rFonts w:cs="Calibri" w:cstheme="minorHAnsi"/>
          <w:sz w:val="20"/>
          <w:szCs w:val="20"/>
          <w:lang w:val="en-GB"/>
        </w:rPr>
      </w:r>
    </w:p>
    <w:p>
      <w:pPr>
        <w:pStyle w:val="Normal"/>
        <w:spacing w:lineRule="auto" w:line="240" w:before="0" w:after="0"/>
        <w:jc w:val="both"/>
        <w:rPr>
          <w:rFonts w:cs="Calibri" w:cstheme="minorHAnsi"/>
          <w:b/>
          <w:b/>
          <w:bCs/>
          <w:sz w:val="20"/>
          <w:szCs w:val="20"/>
          <w:lang w:val="en-GB"/>
        </w:rPr>
      </w:pPr>
      <w:r>
        <w:rPr>
          <w:rFonts w:cs="Calibri" w:cstheme="minorHAnsi"/>
          <w:b/>
          <w:bCs/>
          <w:sz w:val="20"/>
          <w:szCs w:val="20"/>
          <w:lang w:val="en-GB"/>
        </w:rPr>
        <w:t>Calendar</w:t>
      </w:r>
    </w:p>
    <w:p>
      <w:pPr>
        <w:pStyle w:val="Normal"/>
        <w:spacing w:lineRule="auto" w:line="240" w:before="0" w:after="0"/>
        <w:jc w:val="both"/>
        <w:rPr>
          <w:rFonts w:cs="Calibri" w:cstheme="minorHAnsi"/>
          <w:sz w:val="20"/>
          <w:szCs w:val="20"/>
          <w:lang w:val="en-GB"/>
        </w:rPr>
      </w:pPr>
      <w:r>
        <w:rPr>
          <w:rFonts w:cs="Calibri" w:cstheme="minorHAnsi"/>
          <w:sz w:val="20"/>
          <w:szCs w:val="20"/>
          <w:lang w:val="en-GB"/>
        </w:rPr>
      </w:r>
    </w:p>
    <w:p>
      <w:pPr>
        <w:pStyle w:val="Normal"/>
        <w:spacing w:lineRule="auto" w:line="240" w:before="0" w:after="0"/>
        <w:jc w:val="both"/>
        <w:rPr>
          <w:rFonts w:cs="Calibri" w:cstheme="minorHAnsi"/>
          <w:sz w:val="20"/>
          <w:szCs w:val="20"/>
          <w:lang w:val="en-GB"/>
        </w:rPr>
      </w:pPr>
      <w:r>
        <w:rPr>
          <w:rFonts w:cs="Calibri" w:cstheme="minorHAnsi"/>
          <w:sz w:val="20"/>
          <w:szCs w:val="20"/>
          <w:lang w:val="en-GB"/>
        </w:rPr>
        <w:t>Furthermore, please fill out the attached travel calendar which is necessary to prepare your 2021 Hungarian tax return.</w:t>
      </w:r>
    </w:p>
    <w:p>
      <w:pPr>
        <w:pStyle w:val="Normal"/>
        <w:spacing w:lineRule="auto" w:line="240" w:before="0" w:after="0"/>
        <w:jc w:val="both"/>
        <w:rPr>
          <w:rFonts w:cs="Calibri" w:cstheme="minorHAnsi"/>
          <w:sz w:val="20"/>
          <w:szCs w:val="20"/>
          <w:lang w:val="en-GB"/>
        </w:rPr>
      </w:pPr>
      <w:r>
        <w:rPr>
          <w:rFonts w:cs="Calibri" w:cstheme="minorHAnsi"/>
          <w:sz w:val="20"/>
          <w:szCs w:val="20"/>
          <w:lang w:val="en-GB"/>
        </w:rPr>
      </w:r>
    </w:p>
    <w:p>
      <w:pPr>
        <w:pStyle w:val="Normal"/>
        <w:spacing w:lineRule="auto" w:line="240" w:before="0" w:after="0"/>
        <w:jc w:val="both"/>
        <w:rPr>
          <w:rFonts w:cs="Calibri" w:cstheme="minorHAnsi"/>
          <w:sz w:val="20"/>
          <w:szCs w:val="20"/>
          <w:lang w:val="en-GB"/>
        </w:rPr>
      </w:pPr>
      <w:r>
        <w:rPr>
          <w:rFonts w:cs="Calibri" w:cstheme="minorHAnsi"/>
          <w:sz w:val="20"/>
          <w:szCs w:val="20"/>
          <w:lang w:val="en-GB"/>
        </w:rPr>
        <w:t>In light of the above, we would appreciate if you could complete and sign the attached document and send a scanned version via e-mail (</w:t>
      </w:r>
      <w:r>
        <w:rPr>
          <w:rFonts w:cs="Calibri" w:cstheme="minorHAnsi"/>
          <w:sz w:val="20"/>
          <w:szCs w:val="20"/>
        </w:rPr>
        <w:t xml:space="preserve">e-mail to </w:t>
      </w:r>
      <w:hyperlink r:id="rId21">
        <w:r>
          <w:rPr>
            <w:rStyle w:val="InternetLink"/>
            <w:rFonts w:cs="Calibri" w:cstheme="minorHAnsi"/>
            <w:color w:val="000000"/>
            <w:sz w:val="20"/>
            <w:szCs w:val="20"/>
            <w:highlight w:val="yellow"/>
          </w:rPr>
          <w:t>consultant@deloittece.com</w:t>
        </w:r>
      </w:hyperlink>
      <w:r>
        <w:rPr>
          <w:rFonts w:cs="Calibri" w:cstheme="minorHAnsi"/>
          <w:sz w:val="20"/>
          <w:szCs w:val="20"/>
          <w:highlight w:val="yellow"/>
        </w:rPr>
        <w:t xml:space="preserve"> and cc </w:t>
      </w:r>
      <w:hyperlink r:id="rId22">
        <w:r>
          <w:rPr>
            <w:rStyle w:val="InternetLink"/>
            <w:rFonts w:cs="Calibri" w:cstheme="minorHAnsi"/>
            <w:color w:val="000000"/>
            <w:sz w:val="20"/>
            <w:szCs w:val="20"/>
            <w:highlight w:val="yellow"/>
          </w:rPr>
          <w:t>senior@deloittece.com</w:t>
        </w:r>
      </w:hyperlink>
      <w:r>
        <w:rPr>
          <w:rFonts w:cs="Calibri" w:cstheme="minorHAnsi"/>
          <w:sz w:val="20"/>
          <w:szCs w:val="20"/>
          <w:highlight w:val="yellow"/>
        </w:rPr>
        <w:t xml:space="preserve">, </w:t>
      </w:r>
      <w:hyperlink r:id="rId23">
        <w:r>
          <w:rPr>
            <w:rStyle w:val="InternetLink"/>
            <w:rFonts w:cs="Calibri" w:cstheme="minorHAnsi"/>
            <w:color w:val="000000"/>
            <w:sz w:val="20"/>
            <w:szCs w:val="20"/>
            <w:highlight w:val="yellow"/>
          </w:rPr>
          <w:t>manager@deloittece.com</w:t>
        </w:r>
      </w:hyperlink>
      <w:r>
        <w:rPr>
          <w:rFonts w:cs="Calibri" w:cstheme="minorHAnsi"/>
          <w:sz w:val="20"/>
          <w:szCs w:val="20"/>
        </w:rPr>
        <w:t>) by</w:t>
      </w:r>
      <w:r>
        <w:rPr>
          <w:rFonts w:cs="Calibri" w:cstheme="minorHAnsi"/>
          <w:sz w:val="20"/>
          <w:szCs w:val="20"/>
          <w:lang w:val="en-GB"/>
        </w:rPr>
        <w:t xml:space="preserve"> </w:t>
      </w:r>
      <w:r>
        <w:rPr>
          <w:rFonts w:cs="Calibri" w:cstheme="minorHAnsi"/>
          <w:b/>
          <w:bCs/>
          <w:sz w:val="20"/>
          <w:szCs w:val="20"/>
          <w:lang w:val="en-GB"/>
        </w:rPr>
        <w:t xml:space="preserve">no later than </w:t>
      </w:r>
      <w:r>
        <w:rPr>
          <w:rFonts w:cs="Calibri" w:cstheme="minorHAnsi"/>
          <w:b/>
          <w:bCs/>
          <w:sz w:val="20"/>
          <w:szCs w:val="20"/>
          <w:highlight w:val="yellow"/>
          <w:lang w:val="en-GB"/>
        </w:rPr>
        <w:t>DATE</w:t>
      </w:r>
      <w:r>
        <w:rPr>
          <w:rFonts w:cs="Calibri" w:cstheme="minorHAnsi"/>
          <w:sz w:val="20"/>
          <w:szCs w:val="20"/>
          <w:lang w:val="en-GB"/>
        </w:rPr>
        <w:t xml:space="preserve">. </w:t>
      </w:r>
    </w:p>
    <w:p>
      <w:pPr>
        <w:pStyle w:val="Normal"/>
        <w:spacing w:lineRule="auto" w:line="240" w:before="0" w:after="0"/>
        <w:jc w:val="both"/>
        <w:rPr>
          <w:rFonts w:cs="Calibri" w:cstheme="minorHAnsi"/>
          <w:sz w:val="20"/>
          <w:szCs w:val="20"/>
          <w:lang w:val="en-GB"/>
        </w:rPr>
      </w:pPr>
      <w:r>
        <w:rPr>
          <w:rFonts w:cs="Calibri" w:cstheme="minorHAnsi"/>
          <w:sz w:val="20"/>
          <w:szCs w:val="20"/>
          <w:lang w:val="en-GB"/>
        </w:rPr>
      </w:r>
    </w:p>
    <w:p>
      <w:pPr>
        <w:pStyle w:val="Normal"/>
        <w:spacing w:lineRule="auto" w:line="240" w:before="0" w:after="0"/>
        <w:jc w:val="both"/>
        <w:rPr>
          <w:rFonts w:cs="Calibri" w:cstheme="minorHAnsi"/>
          <w:sz w:val="20"/>
          <w:szCs w:val="20"/>
          <w:lang w:val="en-GB"/>
        </w:rPr>
      </w:pPr>
      <w:r>
        <w:rPr>
          <w:rFonts w:cs="Calibri" w:cstheme="minorHAnsi"/>
          <w:sz w:val="20"/>
          <w:szCs w:val="20"/>
          <w:lang w:val="en-GB"/>
        </w:rPr>
        <w:t xml:space="preserve">Please note that upon receipt of the declaration we could prepare and send your 2021 Hungarian personal income tax return for your review. </w:t>
      </w:r>
    </w:p>
    <w:p>
      <w:pPr>
        <w:pStyle w:val="Normal"/>
        <w:spacing w:lineRule="auto" w:line="240" w:before="0" w:after="0"/>
        <w:jc w:val="both"/>
        <w:rPr>
          <w:rFonts w:cs="Calibri" w:cstheme="minorHAnsi"/>
          <w:sz w:val="20"/>
          <w:szCs w:val="20"/>
          <w:lang w:val="en-GB"/>
        </w:rPr>
      </w:pPr>
      <w:r>
        <w:rPr>
          <w:rFonts w:cs="Calibri" w:cstheme="minorHAnsi"/>
          <w:sz w:val="20"/>
          <w:szCs w:val="20"/>
          <w:lang w:val="en-GB"/>
        </w:rPr>
      </w:r>
    </w:p>
    <w:p>
      <w:pPr>
        <w:pStyle w:val="Normal"/>
        <w:spacing w:lineRule="auto" w:line="240" w:before="0" w:after="0"/>
        <w:jc w:val="both"/>
        <w:rPr>
          <w:rFonts w:cs="Calibri" w:cstheme="minorHAnsi"/>
          <w:sz w:val="20"/>
          <w:szCs w:val="20"/>
        </w:rPr>
      </w:pPr>
      <w:r>
        <w:rPr>
          <w:rFonts w:cs="Calibri" w:cstheme="minorHAnsi"/>
          <w:sz w:val="20"/>
          <w:szCs w:val="20"/>
          <w:lang w:val="en-GB"/>
        </w:rPr>
        <w:t>Please note that you are entitled to allocate 1-1% tax from your Hungarian personal income tax to a foundation and a church which allocation you can indicate on the above declaration.</w:t>
      </w:r>
      <w:r>
        <w:rPr>
          <w:rFonts w:cs="Calibri" w:cstheme="minorHAnsi"/>
          <w:sz w:val="20"/>
          <w:szCs w:val="20"/>
        </w:rPr>
        <w:t xml:space="preserve">   </w:t>
      </w:r>
    </w:p>
    <w:p>
      <w:pPr>
        <w:pStyle w:val="Normal"/>
        <w:spacing w:lineRule="auto" w:line="240" w:before="0" w:after="0"/>
        <w:jc w:val="both"/>
        <w:rPr>
          <w:rFonts w:cs="Calibri" w:cstheme="minorHAnsi"/>
          <w:sz w:val="20"/>
          <w:szCs w:val="20"/>
          <w:lang w:val="en-GB"/>
        </w:rPr>
      </w:pPr>
      <w:r>
        <w:rPr>
          <w:rFonts w:cs="Calibri" w:cstheme="minorHAnsi"/>
          <w:sz w:val="20"/>
          <w:szCs w:val="20"/>
          <w:lang w:val="en-GB"/>
        </w:rPr>
      </w:r>
    </w:p>
    <w:p>
      <w:pPr>
        <w:pStyle w:val="Normal"/>
        <w:spacing w:lineRule="auto" w:line="240" w:before="0" w:after="0"/>
        <w:jc w:val="both"/>
        <w:rPr>
          <w:rFonts w:cs="Calibri" w:cstheme="minorHAnsi"/>
          <w:sz w:val="20"/>
          <w:szCs w:val="20"/>
          <w:lang w:val="en-GB"/>
        </w:rPr>
      </w:pPr>
      <w:r>
        <w:rPr>
          <w:rFonts w:cs="Calibri" w:cstheme="minorHAnsi"/>
          <w:sz w:val="20"/>
          <w:szCs w:val="20"/>
          <w:lang w:val="en-GB"/>
        </w:rPr>
        <w:t>Your attention to this correspondence and your cooperation on the above matters are greatly appreciated.</w:t>
      </w:r>
    </w:p>
    <w:p>
      <w:pPr>
        <w:pStyle w:val="Normal"/>
        <w:spacing w:lineRule="auto" w:line="240" w:before="0" w:after="0"/>
        <w:jc w:val="both"/>
        <w:rPr>
          <w:rFonts w:cs="Calibri" w:cstheme="minorHAnsi"/>
          <w:sz w:val="20"/>
          <w:szCs w:val="20"/>
          <w:lang w:val="en-GB"/>
        </w:rPr>
      </w:pPr>
      <w:r>
        <w:rPr>
          <w:rFonts w:cs="Calibri" w:cstheme="minorHAnsi"/>
          <w:sz w:val="20"/>
          <w:szCs w:val="20"/>
          <w:lang w:val="en-GB"/>
        </w:rPr>
      </w:r>
    </w:p>
    <w:p>
      <w:pPr>
        <w:pStyle w:val="Normal"/>
        <w:spacing w:lineRule="auto" w:line="240" w:before="0" w:after="0"/>
        <w:jc w:val="both"/>
        <w:rPr>
          <w:rFonts w:cs="Calibri" w:cstheme="minorHAnsi"/>
          <w:sz w:val="20"/>
          <w:szCs w:val="20"/>
          <w:lang w:val="en-GB"/>
        </w:rPr>
      </w:pPr>
      <w:r>
        <w:rPr>
          <w:rFonts w:cs="Calibri" w:cstheme="minorHAnsi"/>
          <w:sz w:val="20"/>
          <w:szCs w:val="20"/>
          <w:lang w:val="en-GB"/>
        </w:rPr>
        <w:t>We look forward to working with you on this project.</w:t>
      </w:r>
    </w:p>
    <w:p>
      <w:pPr>
        <w:pStyle w:val="Normal"/>
        <w:spacing w:lineRule="auto" w:line="240" w:before="0" w:after="0"/>
        <w:jc w:val="both"/>
        <w:rPr>
          <w:rFonts w:cs="Calibri" w:cstheme="minorHAnsi"/>
          <w:sz w:val="20"/>
          <w:szCs w:val="20"/>
          <w:lang w:val="en-GB"/>
        </w:rPr>
      </w:pPr>
      <w:r>
        <w:rPr>
          <w:rFonts w:cs="Calibri" w:cstheme="minorHAnsi"/>
          <w:sz w:val="20"/>
          <w:szCs w:val="20"/>
          <w:lang w:val="en-GB"/>
        </w:rPr>
      </w:r>
    </w:p>
    <w:p>
      <w:pPr>
        <w:pStyle w:val="PlainText"/>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before="0" w:after="0"/>
        <w:jc w:val="both"/>
        <w:rPr>
          <w:rFonts w:cs="Calibri" w:cstheme="minorHAnsi"/>
          <w:sz w:val="20"/>
          <w:szCs w:val="20"/>
          <w:highlight w:val="yellow"/>
        </w:rPr>
      </w:pPr>
      <w:r>
        <w:rPr>
          <w:rFonts w:cs="Calibri" w:cstheme="minorHAnsi"/>
          <w:sz w:val="20"/>
          <w:szCs w:val="20"/>
          <w:highlight w:val="yellow"/>
        </w:rPr>
        <w:t>Consultant / Senior consultant</w:t>
      </w:r>
    </w:p>
    <w:p>
      <w:pPr>
        <w:pStyle w:val="Normal"/>
        <w:spacing w:lineRule="auto" w:line="240" w:before="0" w:after="0"/>
        <w:jc w:val="both"/>
        <w:rPr>
          <w:rFonts w:eastAsia="Calibri" w:cs="Calibri" w:cstheme="minorHAnsi"/>
          <w:bCs/>
          <w:color w:val="000000"/>
          <w:sz w:val="20"/>
          <w:szCs w:val="20"/>
        </w:rPr>
      </w:pPr>
      <w:r>
        <w:rPr>
          <w:rFonts w:eastAsia="Calibri" w:cs="Calibri" w:cstheme="minorHAnsi"/>
          <w:bCs/>
          <w:color w:val="000000"/>
          <w:sz w:val="20"/>
          <w:szCs w:val="20"/>
        </w:rPr>
      </w:r>
    </w:p>
    <w:p>
      <w:pPr>
        <w:pStyle w:val="Normal"/>
        <w:spacing w:lineRule="auto" w:line="240" w:before="0" w:after="0"/>
        <w:jc w:val="both"/>
        <w:rPr>
          <w:rFonts w:eastAsia="Calibri" w:cs="Calibri" w:cstheme="minorHAnsi"/>
          <w:bCs/>
          <w:color w:val="000000"/>
          <w:sz w:val="20"/>
          <w:szCs w:val="20"/>
        </w:rPr>
      </w:pPr>
      <w:r>
        <w:rPr>
          <w:rFonts w:eastAsia="Calibri" w:cs="Calibri" w:cstheme="minorHAnsi"/>
          <w:bCs/>
          <w:color w:val="000000"/>
          <w:sz w:val="20"/>
          <w:szCs w:val="20"/>
        </w:rPr>
      </w:r>
    </w:p>
    <w:p>
      <w:pPr>
        <w:pStyle w:val="Normal"/>
        <w:spacing w:lineRule="auto" w:line="240" w:before="0" w:after="0"/>
        <w:jc w:val="both"/>
        <w:rPr>
          <w:rFonts w:eastAsia="Calibri" w:cs="Calibri" w:cstheme="minorHAnsi"/>
          <w:bCs/>
          <w:color w:val="000000"/>
          <w:sz w:val="20"/>
          <w:szCs w:val="20"/>
        </w:rPr>
      </w:pPr>
      <w:r>
        <w:rPr>
          <w:rFonts w:eastAsia="Calibri" w:cs="Calibri" w:cstheme="minorHAnsi"/>
          <w:bCs/>
          <w:color w:val="000000"/>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32" w:name="_Toc94015649"/>
      <w:r>
        <w:rPr>
          <w:rFonts w:cs="Calibri" w:ascii="Calibri" w:hAnsi="Calibri" w:asciiTheme="minorHAnsi" w:cstheme="minorHAnsi" w:hAnsiTheme="minorHAnsi"/>
          <w:sz w:val="28"/>
          <w:szCs w:val="28"/>
        </w:rPr>
        <w:t>DECLARATION TO EXPATRIATE – 1</w:t>
      </w:r>
      <w:r>
        <w:rPr>
          <w:rFonts w:cs="Calibri" w:ascii="Calibri" w:hAnsi="Calibri" w:asciiTheme="minorHAnsi" w:cstheme="minorHAnsi" w:hAnsiTheme="minorHAnsi"/>
          <w:sz w:val="28"/>
          <w:szCs w:val="28"/>
          <w:vertAlign w:val="superscript"/>
        </w:rPr>
        <w:t>ST</w:t>
      </w:r>
      <w:r>
        <w:rPr>
          <w:rFonts w:cs="Calibri" w:ascii="Calibri" w:hAnsi="Calibri" w:asciiTheme="minorHAnsi" w:cstheme="minorHAnsi" w:hAnsiTheme="minorHAnsi"/>
          <w:sz w:val="28"/>
          <w:szCs w:val="28"/>
        </w:rPr>
        <w:t xml:space="preserve"> REMINDER</w:t>
      </w:r>
      <w:bookmarkEnd w:id="32"/>
    </w:p>
    <w:p>
      <w:pPr>
        <w:pStyle w:val="Heading1"/>
        <w:spacing w:beforeAutospacing="0" w:before="0" w:afterAutospacing="0" w:after="0"/>
        <w:jc w:val="both"/>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spacing w:lineRule="auto" w:line="240" w:before="0" w:after="0"/>
        <w:jc w:val="both"/>
        <w:rPr>
          <w:rFonts w:eastAsia="Calibri" w:cs="Calibri" w:cstheme="minorHAnsi"/>
          <w:sz w:val="20"/>
          <w:szCs w:val="20"/>
        </w:rPr>
      </w:pPr>
      <w:r>
        <w:rPr>
          <w:rFonts w:cs="Calibri" w:cstheme="minorHAnsi"/>
          <w:i/>
          <w:sz w:val="20"/>
          <w:szCs w:val="20"/>
        </w:rPr>
        <w:t xml:space="preserve">Subject: KIND REMINDER: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Declaration</w:t>
      </w:r>
    </w:p>
    <w:p>
      <w:pPr>
        <w:pStyle w:val="Normal"/>
        <w:spacing w:lineRule="auto" w:line="240" w:before="0" w:after="0"/>
        <w:jc w:val="both"/>
        <w:rPr>
          <w:rFonts w:eastAsia="Calibri" w:cs="Calibri" w:cstheme="minorHAnsi"/>
          <w:b/>
          <w:b/>
          <w:bCs/>
          <w:color w:val="000000"/>
          <w:sz w:val="20"/>
          <w:szCs w:val="20"/>
        </w:rPr>
      </w:pPr>
      <w:r>
        <w:rPr>
          <w:rFonts w:eastAsia="Calibri" w:cs="Calibri" w:cstheme="minorHAnsi"/>
          <w:b/>
          <w:bCs/>
          <w:color w:val="000000"/>
          <w:sz w:val="20"/>
          <w:szCs w:val="20"/>
        </w:rPr>
      </w:r>
    </w:p>
    <w:p>
      <w:pPr>
        <w:pStyle w:val="Normal"/>
        <w:spacing w:lineRule="auto" w:line="240" w:before="0" w:after="0"/>
        <w:jc w:val="both"/>
        <w:rPr>
          <w:rFonts w:eastAsia="Calibri" w:cs="Calibri" w:cstheme="minorHAnsi"/>
          <w:bCs/>
          <w:color w:val="000000"/>
          <w:sz w:val="20"/>
          <w:szCs w:val="20"/>
        </w:rPr>
      </w:pPr>
      <w:r>
        <w:rPr>
          <w:rFonts w:eastAsia="Calibri" w:cs="Calibri" w:cstheme="minorHAnsi"/>
          <w:bCs/>
          <w:color w:val="000000"/>
          <w:sz w:val="20"/>
          <w:szCs w:val="20"/>
        </w:rPr>
        <w:t xml:space="preserve">Dear </w:t>
      </w:r>
      <w:r>
        <w:rPr>
          <w:rFonts w:eastAsia="Calibri" w:cs="Calibri" w:cstheme="minorHAnsi"/>
          <w:bCs/>
          <w:color w:val="000000"/>
          <w:sz w:val="20"/>
          <w:szCs w:val="20"/>
          <w:highlight w:val="yellow"/>
        </w:rPr>
        <w:t>EXPAT</w:t>
      </w:r>
      <w:r>
        <w:rPr>
          <w:rFonts w:eastAsia="Calibri" w:cs="Calibri" w:cstheme="minorHAnsi"/>
          <w:bCs/>
          <w:color w:val="000000"/>
          <w:sz w:val="20"/>
          <w:szCs w:val="20"/>
        </w:rPr>
        <w:t>,</w:t>
      </w:r>
    </w:p>
    <w:p>
      <w:pPr>
        <w:pStyle w:val="Heading1"/>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Referring to our email below, we would like to inquire whether you had the chance to review the declaration and when we can expect to receive the signed version of it. We would be grateful if you could provide us with the signed declaration as soon as it is available.</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Thank you for your assistance.</w:t>
      </w:r>
    </w:p>
    <w:p>
      <w:pPr>
        <w:pStyle w:val="Normal"/>
        <w:spacing w:lineRule="auto" w:line="240" w:before="0" w:after="0"/>
        <w:jc w:val="both"/>
        <w:rPr>
          <w:rFonts w:cs="Calibri" w:cstheme="minorHAnsi"/>
          <w:sz w:val="20"/>
          <w:szCs w:val="20"/>
        </w:rPr>
      </w:pPr>
      <w:r>
        <w:rPr>
          <w:rFonts w:cs="Calibri" w:cstheme="minorHAnsi"/>
          <w:sz w:val="20"/>
          <w:szCs w:val="20"/>
        </w:rPr>
      </w:r>
    </w:p>
    <w:p>
      <w:pPr>
        <w:pStyle w:val="PlainText"/>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Heading1"/>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Heading1"/>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Heading1"/>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33" w:name="_Toc94015650"/>
      <w:r>
        <w:rPr>
          <w:rFonts w:cs="Calibri" w:ascii="Calibri" w:hAnsi="Calibri" w:asciiTheme="minorHAnsi" w:cstheme="minorHAnsi" w:hAnsiTheme="minorHAnsi"/>
          <w:sz w:val="28"/>
          <w:szCs w:val="28"/>
        </w:rPr>
        <w:t>DECLARATION TO EXPATRIATE – 2</w:t>
      </w:r>
      <w:r>
        <w:rPr>
          <w:rFonts w:cs="Calibri" w:ascii="Calibri" w:hAnsi="Calibri" w:asciiTheme="minorHAnsi" w:cstheme="minorHAnsi" w:hAnsiTheme="minorHAnsi"/>
          <w:sz w:val="28"/>
          <w:szCs w:val="28"/>
          <w:vertAlign w:val="superscript"/>
        </w:rPr>
        <w:t>ND</w:t>
      </w:r>
      <w:r>
        <w:rPr>
          <w:rFonts w:cs="Calibri" w:ascii="Calibri" w:hAnsi="Calibri" w:asciiTheme="minorHAnsi" w:cstheme="minorHAnsi" w:hAnsiTheme="minorHAnsi"/>
          <w:sz w:val="28"/>
          <w:szCs w:val="28"/>
        </w:rPr>
        <w:t xml:space="preserve"> REMINDER</w:t>
      </w:r>
      <w:bookmarkEnd w:id="33"/>
    </w:p>
    <w:p>
      <w:pPr>
        <w:pStyle w:val="Heading1"/>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spacing w:lineRule="auto" w:line="240" w:before="0" w:after="0"/>
        <w:jc w:val="both"/>
        <w:rPr>
          <w:rFonts w:eastAsia="Calibri" w:cs="Calibri" w:cstheme="minorHAnsi"/>
          <w:sz w:val="20"/>
          <w:szCs w:val="20"/>
        </w:rPr>
      </w:pPr>
      <w:r>
        <w:rPr>
          <w:rFonts w:cs="Calibri" w:cstheme="minorHAnsi"/>
          <w:i/>
          <w:sz w:val="20"/>
          <w:szCs w:val="20"/>
        </w:rPr>
        <w:t xml:space="preserve">Subject: URGENT – ACTION REQUIRED: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Declaration</w:t>
      </w:r>
    </w:p>
    <w:p>
      <w:pPr>
        <w:pStyle w:val="Normal"/>
        <w:spacing w:lineRule="auto" w:line="240" w:before="0" w:after="0"/>
        <w:jc w:val="both"/>
        <w:rPr>
          <w:rFonts w:eastAsia="Calibri" w:cs="Calibri" w:cstheme="minorHAnsi"/>
          <w:b/>
          <w:b/>
          <w:bCs/>
          <w:color w:val="000000"/>
          <w:sz w:val="20"/>
          <w:szCs w:val="20"/>
        </w:rPr>
      </w:pPr>
      <w:r>
        <w:rPr>
          <w:rFonts w:eastAsia="Calibri" w:cs="Calibri" w:cstheme="minorHAnsi"/>
          <w:b/>
          <w:bCs/>
          <w:color w:val="000000"/>
          <w:sz w:val="20"/>
          <w:szCs w:val="20"/>
        </w:rPr>
      </w:r>
    </w:p>
    <w:p>
      <w:pPr>
        <w:pStyle w:val="Normal"/>
        <w:spacing w:lineRule="auto" w:line="240" w:before="0" w:after="0"/>
        <w:jc w:val="both"/>
        <w:rPr>
          <w:rFonts w:eastAsia="Calibri" w:cs="Calibri" w:cstheme="minorHAnsi"/>
          <w:bCs/>
          <w:color w:val="000000"/>
          <w:sz w:val="20"/>
          <w:szCs w:val="20"/>
        </w:rPr>
      </w:pPr>
      <w:r>
        <w:rPr>
          <w:rFonts w:eastAsia="Calibri" w:cs="Calibri" w:cstheme="minorHAnsi"/>
          <w:bCs/>
          <w:color w:val="000000"/>
          <w:sz w:val="20"/>
          <w:szCs w:val="20"/>
        </w:rPr>
        <w:t xml:space="preserve">Dear </w:t>
      </w:r>
      <w:r>
        <w:rPr>
          <w:rFonts w:eastAsia="Calibri" w:cs="Calibri" w:cstheme="minorHAnsi"/>
          <w:bCs/>
          <w:color w:val="000000"/>
          <w:sz w:val="20"/>
          <w:szCs w:val="20"/>
          <w:highlight w:val="yellow"/>
        </w:rPr>
        <w:t>EXPAT</w:t>
      </w:r>
      <w:r>
        <w:rPr>
          <w:rFonts w:eastAsia="Calibri" w:cs="Calibri" w:cstheme="minorHAnsi"/>
          <w:bCs/>
          <w:color w:val="000000"/>
          <w:sz w:val="20"/>
          <w:szCs w:val="20"/>
        </w:rPr>
        <w:t>,</w:t>
      </w:r>
    </w:p>
    <w:p>
      <w:pPr>
        <w:pStyle w:val="Heading1"/>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Referring to our emails below, we would like to inquire when we can expect to receive the signed declaration.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Please note that the filing deadline of the 2021 Hungarian tax return is </w:t>
      </w:r>
      <w:r>
        <w:rPr>
          <w:rFonts w:cs="Calibri" w:cstheme="minorHAnsi"/>
          <w:b/>
          <w:sz w:val="20"/>
          <w:szCs w:val="20"/>
        </w:rPr>
        <w:t>20 May 2022</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Since the tax return preparation takes long time, </w:t>
      </w:r>
      <w:r>
        <w:rPr>
          <w:rFonts w:cs="Calibri" w:cstheme="minorHAnsi"/>
          <w:color w:val="000000"/>
          <w:sz w:val="20"/>
          <w:szCs w:val="20"/>
        </w:rPr>
        <w:t>in order to enable us to finish the tax return by the due date, please send us</w:t>
      </w:r>
      <w:r>
        <w:rPr>
          <w:rFonts w:cs="Calibri" w:cstheme="minorHAnsi"/>
          <w:sz w:val="20"/>
          <w:szCs w:val="20"/>
        </w:rPr>
        <w:t xml:space="preserve"> the signed declaration </w:t>
      </w:r>
      <w:r>
        <w:rPr>
          <w:rFonts w:cs="Calibri" w:cstheme="minorHAnsi"/>
          <w:b/>
          <w:sz w:val="20"/>
          <w:szCs w:val="20"/>
        </w:rPr>
        <w:t xml:space="preserve">as soon as possible but no later than </w:t>
      </w:r>
      <w:r>
        <w:rPr>
          <w:rFonts w:cs="Calibri" w:cstheme="minorHAnsi"/>
          <w:b/>
          <w:sz w:val="20"/>
          <w:szCs w:val="20"/>
          <w:highlight w:val="yellow"/>
        </w:rPr>
        <w:t>DATE</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Thank you for your cooperation.</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PlainText"/>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Heading1"/>
        <w:spacing w:beforeAutospacing="0" w:before="0" w:afterAutospacing="0" w:after="0"/>
        <w:jc w:val="both"/>
        <w:rPr>
          <w:rFonts w:ascii="Calibri" w:hAnsi="Calibri" w:cs="Calibri" w:asciiTheme="minorHAnsi" w:cstheme="minorHAnsi" w:hAnsiTheme="minorHAnsi"/>
          <w:bCs w:val="false"/>
          <w:sz w:val="20"/>
          <w:szCs w:val="20"/>
        </w:rPr>
      </w:pPr>
      <w:r>
        <w:rPr>
          <w:rFonts w:cs="Calibri" w:cstheme="minorHAnsi" w:ascii="Calibri" w:hAnsi="Calibri"/>
          <w:bCs w:val="false"/>
          <w:sz w:val="20"/>
          <w:szCs w:val="20"/>
        </w:rPr>
      </w:r>
    </w:p>
    <w:p>
      <w:pPr>
        <w:pStyle w:val="Normal"/>
        <w:spacing w:lineRule="auto" w:line="240" w:before="0" w:after="0"/>
        <w:jc w:val="both"/>
        <w:rPr>
          <w:rFonts w:cs="Calibri" w:cstheme="minorHAnsi"/>
          <w:sz w:val="20"/>
          <w:szCs w:val="20"/>
          <w:highlight w:val="yellow"/>
        </w:rPr>
      </w:pPr>
      <w:r>
        <w:rPr>
          <w:rFonts w:cs="Calibri" w:cstheme="minorHAnsi"/>
          <w:sz w:val="20"/>
          <w:szCs w:val="20"/>
          <w:highlight w:val="yellow"/>
        </w:rPr>
      </w:r>
    </w:p>
    <w:p>
      <w:pPr>
        <w:pStyle w:val="Heading1"/>
        <w:spacing w:beforeAutospacing="0" w:before="0" w:afterAutospacing="0" w:after="0"/>
        <w:jc w:val="both"/>
        <w:rPr>
          <w:rFonts w:ascii="Calibri" w:hAnsi="Calibri" w:cs="Calibri" w:asciiTheme="minorHAnsi" w:cstheme="minorHAnsi" w:hAnsiTheme="minorHAnsi"/>
          <w:sz w:val="28"/>
          <w:szCs w:val="28"/>
        </w:rPr>
      </w:pPr>
      <w:r>
        <w:rPr>
          <w:rFonts w:cs="Calibri" w:cstheme="minorHAnsi" w:ascii="Calibri" w:hAnsi="Calibri"/>
          <w:sz w:val="28"/>
          <w:szCs w:val="28"/>
        </w:rPr>
      </w:r>
      <w:bookmarkStart w:id="34" w:name="_Toc500641964"/>
      <w:bookmarkStart w:id="35" w:name="_Toc500641910"/>
      <w:bookmarkStart w:id="36" w:name="_Toc500636698"/>
      <w:bookmarkStart w:id="37" w:name="_Toc500619412"/>
      <w:bookmarkStart w:id="38" w:name="_Toc500619346"/>
      <w:bookmarkStart w:id="39" w:name="_Toc500619241"/>
      <w:bookmarkStart w:id="40" w:name="_Toc500641964"/>
      <w:bookmarkStart w:id="41" w:name="_Toc500641910"/>
      <w:bookmarkStart w:id="42" w:name="_Toc500636698"/>
      <w:bookmarkStart w:id="43" w:name="_Toc500619412"/>
      <w:bookmarkStart w:id="44" w:name="_Toc500619346"/>
      <w:bookmarkStart w:id="45" w:name="_Toc500619241"/>
      <w:bookmarkEnd w:id="40"/>
      <w:bookmarkEnd w:id="41"/>
      <w:bookmarkEnd w:id="42"/>
      <w:bookmarkEnd w:id="43"/>
      <w:bookmarkEnd w:id="44"/>
      <w:bookmarkEnd w:id="45"/>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46" w:name="_Toc94015651"/>
      <w:r>
        <w:rPr>
          <w:rFonts w:cs="Calibri" w:ascii="Calibri" w:hAnsi="Calibri" w:asciiTheme="minorHAnsi" w:cstheme="minorHAnsi" w:hAnsiTheme="minorHAnsi"/>
          <w:sz w:val="28"/>
          <w:szCs w:val="28"/>
        </w:rPr>
        <w:t>ORGANIZER - COMMUNICATION</w:t>
      </w:r>
      <w:bookmarkEnd w:id="46"/>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cs="Calibri" w:cstheme="minorHAnsi"/>
          <w:i/>
          <w:sz w:val="20"/>
          <w:szCs w:val="20"/>
        </w:rPr>
        <w:t xml:space="preserve">Subject: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Tax Organizer</w:t>
      </w:r>
    </w:p>
    <w:p>
      <w:pPr>
        <w:pStyle w:val="Normal"/>
        <w:spacing w:lineRule="auto" w:line="240" w:before="0" w:after="0"/>
        <w:jc w:val="both"/>
        <w:rPr>
          <w:rFonts w:eastAsia="Calibri" w:cs="Calibri" w:cstheme="minorHAnsi"/>
          <w:b/>
          <w:b/>
          <w:bCs/>
          <w:color w:val="000000"/>
          <w:sz w:val="20"/>
          <w:szCs w:val="20"/>
        </w:rPr>
      </w:pPr>
      <w:r>
        <w:rPr>
          <w:rFonts w:eastAsia="Calibri" w:cs="Calibri" w:cstheme="minorHAnsi"/>
          <w:b/>
          <w:bCs/>
          <w:color w:val="000000"/>
          <w:sz w:val="20"/>
          <w:szCs w:val="20"/>
        </w:rPr>
      </w:r>
    </w:p>
    <w:p>
      <w:pPr>
        <w:pStyle w:val="Normal"/>
        <w:spacing w:lineRule="auto" w:line="240" w:before="0" w:after="0"/>
        <w:jc w:val="both"/>
        <w:rPr>
          <w:rFonts w:eastAsia="Calibri" w:cs="Calibri" w:cstheme="minorHAnsi"/>
          <w:bCs/>
          <w:color w:val="000000"/>
          <w:sz w:val="20"/>
          <w:szCs w:val="20"/>
        </w:rPr>
      </w:pPr>
      <w:r>
        <w:rPr>
          <w:rFonts w:eastAsia="Calibri" w:cs="Calibri" w:cstheme="minorHAnsi"/>
          <w:bCs/>
          <w:color w:val="000000"/>
          <w:sz w:val="20"/>
          <w:szCs w:val="20"/>
        </w:rPr>
        <w:t xml:space="preserve">Dear </w:t>
      </w:r>
      <w:r>
        <w:rPr>
          <w:rFonts w:eastAsia="Calibri" w:cs="Calibri" w:cstheme="minorHAnsi"/>
          <w:bCs/>
          <w:color w:val="000000"/>
          <w:sz w:val="20"/>
          <w:szCs w:val="20"/>
          <w:highlight w:val="yellow"/>
        </w:rPr>
        <w:t>EXPAT</w:t>
      </w:r>
      <w:r>
        <w:rPr>
          <w:rFonts w:eastAsia="Calibri" w:cs="Calibri" w:cstheme="minorHAnsi"/>
          <w:bCs/>
          <w:color w:val="000000"/>
          <w:sz w:val="20"/>
          <w:szCs w:val="20"/>
        </w:rPr>
        <w:t>,</w:t>
      </w:r>
    </w:p>
    <w:p>
      <w:pPr>
        <w:pStyle w:val="Normal"/>
        <w:spacing w:lineRule="auto" w:line="240" w:before="0" w:after="0"/>
        <w:ind w:left="187" w:hanging="0"/>
        <w:jc w:val="both"/>
        <w:rPr>
          <w:rFonts w:eastAsia="Calibri" w:cs="Calibri" w:cstheme="minorHAnsi"/>
          <w:b/>
          <w:b/>
          <w:bCs/>
          <w:color w:val="333333"/>
          <w:sz w:val="20"/>
          <w:szCs w:val="20"/>
        </w:rPr>
      </w:pPr>
      <w:r>
        <w:rPr>
          <w:rFonts w:eastAsia="Calibri" w:cs="Calibri" w:cstheme="minorHAnsi"/>
          <w:b/>
          <w:bCs/>
          <w:color w:val="333333"/>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We would like to inform you that we have received authorization from your employer to assist you with the preparation of your 2021 Hungarian tax return.</w:t>
      </w:r>
    </w:p>
    <w:p>
      <w:pPr>
        <w:pStyle w:val="Normal"/>
        <w:spacing w:lineRule="auto" w:line="240" w:before="0" w:after="0"/>
        <w:jc w:val="both"/>
        <w:rPr>
          <w:rFonts w:eastAsia="Calibri" w:cs="Calibri" w:cstheme="minorHAnsi"/>
          <w:color w:val="333333"/>
          <w:sz w:val="20"/>
          <w:szCs w:val="20"/>
        </w:rPr>
      </w:pPr>
      <w:r>
        <w:rPr>
          <w:rFonts w:eastAsia="Calibri" w:cs="Calibri" w:cstheme="minorHAnsi"/>
          <w:color w:val="333333"/>
          <w:sz w:val="20"/>
          <w:szCs w:val="20"/>
        </w:rPr>
      </w:r>
    </w:p>
    <w:p>
      <w:pPr>
        <w:pStyle w:val="Normal"/>
        <w:spacing w:lineRule="auto" w:line="240" w:before="0" w:after="0"/>
        <w:jc w:val="both"/>
        <w:rPr>
          <w:rFonts w:eastAsia="Calibri" w:cs="Calibri" w:cstheme="minorHAnsi"/>
          <w:color w:val="333333"/>
          <w:sz w:val="20"/>
          <w:szCs w:val="20"/>
        </w:rPr>
      </w:pPr>
      <w:r>
        <w:rPr>
          <w:rFonts w:eastAsia="Calibri" w:cs="Calibri" w:cstheme="minorHAnsi"/>
          <w:color w:val="333333"/>
          <w:sz w:val="20"/>
          <w:szCs w:val="20"/>
        </w:rPr>
        <w:t>Hereby we provide you with an outline of the process, timeframe, and expectations for the tax compliance season ahead. If you have tax filing obligations in more than one country then you may receive similar communications for each country, however, each communication will contain country specific information.</w:t>
      </w:r>
    </w:p>
    <w:p>
      <w:pPr>
        <w:pStyle w:val="Normal"/>
        <w:spacing w:lineRule="auto" w:line="240" w:before="0" w:after="0"/>
        <w:jc w:val="both"/>
        <w:rPr>
          <w:rFonts w:eastAsia="Calibri" w:cs="Calibri" w:cstheme="minorHAnsi"/>
          <w:color w:val="333333"/>
          <w:sz w:val="20"/>
          <w:szCs w:val="20"/>
        </w:rPr>
      </w:pPr>
      <w:r>
        <w:rPr>
          <w:rFonts w:eastAsia="Calibri" w:cs="Calibri" w:cstheme="minorHAnsi"/>
          <w:color w:val="333333"/>
          <w:sz w:val="20"/>
          <w:szCs w:val="20"/>
        </w:rPr>
      </w:r>
    </w:p>
    <w:p>
      <w:pPr>
        <w:pStyle w:val="Normal"/>
        <w:numPr>
          <w:ilvl w:val="0"/>
          <w:numId w:val="21"/>
        </w:numPr>
        <w:spacing w:lineRule="auto" w:line="240" w:before="0" w:after="0"/>
        <w:ind w:left="360" w:hanging="360"/>
        <w:jc w:val="both"/>
        <w:rPr>
          <w:rFonts w:eastAsia="Calibri" w:cs="Calibri" w:cstheme="minorHAnsi"/>
          <w:b/>
          <w:b/>
          <w:bCs/>
          <w:color w:val="000000"/>
          <w:sz w:val="20"/>
          <w:szCs w:val="20"/>
          <w:u w:val="single"/>
        </w:rPr>
      </w:pPr>
      <w:r>
        <w:rPr>
          <w:rFonts w:eastAsia="Calibri" w:cs="Calibri" w:cstheme="minorHAnsi"/>
          <w:b/>
          <w:bCs/>
          <w:color w:val="000000"/>
          <w:sz w:val="20"/>
          <w:szCs w:val="20"/>
          <w:u w:val="single"/>
        </w:rPr>
        <w:t>Useful contacts in relation to your Hungarian tax return</w:t>
      </w:r>
      <w:bookmarkStart w:id="47" w:name="contacts"/>
      <w:bookmarkEnd w:id="47"/>
    </w:p>
    <w:p>
      <w:pPr>
        <w:pStyle w:val="Normal"/>
        <w:spacing w:lineRule="auto" w:line="240" w:before="0" w:after="0"/>
        <w:ind w:left="720" w:hanging="0"/>
        <w:jc w:val="both"/>
        <w:rPr>
          <w:rFonts w:eastAsia="Calibri" w:cs="Calibri" w:cstheme="minorHAnsi"/>
          <w:b/>
          <w:b/>
          <w:bCs/>
          <w:color w:val="000000"/>
          <w:sz w:val="20"/>
          <w:szCs w:val="20"/>
          <w:u w:val="single"/>
        </w:rPr>
      </w:pPr>
      <w:r>
        <w:rPr>
          <w:rFonts w:eastAsia="Calibri" w:cs="Calibri" w:cstheme="minorHAnsi"/>
          <w:b/>
          <w:bCs/>
          <w:color w:val="000000"/>
          <w:sz w:val="20"/>
          <w:szCs w:val="20"/>
          <w:u w:val="single"/>
        </w:rPr>
      </w:r>
    </w:p>
    <w:tbl>
      <w:tblPr>
        <w:tblW w:w="7541" w:type="dxa"/>
        <w:jc w:val="left"/>
        <w:tblInd w:w="430" w:type="dxa"/>
        <w:tblLayout w:type="fixed"/>
        <w:tblCellMar>
          <w:top w:w="0" w:type="dxa"/>
          <w:left w:w="108" w:type="dxa"/>
          <w:bottom w:w="0" w:type="dxa"/>
          <w:right w:w="108" w:type="dxa"/>
        </w:tblCellMar>
        <w:tblLook w:val="04a0" w:noHBand="0" w:noVBand="1" w:firstColumn="1" w:lastRow="0" w:lastColumn="0" w:firstRow="1"/>
      </w:tblPr>
      <w:tblGrid>
        <w:gridCol w:w="1677"/>
        <w:gridCol w:w="1471"/>
        <w:gridCol w:w="2510"/>
        <w:gridCol w:w="1791"/>
        <w:gridCol w:w="92"/>
      </w:tblGrid>
      <w:tr>
        <w:trPr>
          <w:trHeight w:val="507" w:hRule="atLeast"/>
        </w:trPr>
        <w:tc>
          <w:tcPr>
            <w:tcW w:w="1677" w:type="dxa"/>
            <w:tcBorders>
              <w:bottom w:val="single" w:sz="8" w:space="0" w:color="92D400"/>
            </w:tcBorders>
            <w:shd w:color="auto" w:fill="92D400" w:val="clear"/>
            <w:vAlign w:val="center"/>
          </w:tcPr>
          <w:p>
            <w:pPr>
              <w:pStyle w:val="Normal"/>
              <w:widowControl w:val="false"/>
              <w:spacing w:lineRule="auto" w:line="240" w:before="0" w:after="0"/>
              <w:ind w:left="25" w:hanging="0"/>
              <w:jc w:val="both"/>
              <w:rPr>
                <w:rFonts w:eastAsia="Calibri" w:cs="Calibri" w:cstheme="minorHAnsi"/>
                <w:b/>
                <w:b/>
                <w:bCs/>
                <w:color w:val="FFFFFF"/>
                <w:sz w:val="20"/>
                <w:szCs w:val="20"/>
              </w:rPr>
            </w:pPr>
            <w:r>
              <w:rPr>
                <w:rFonts w:eastAsia="Calibri" w:cs="Calibri" w:cstheme="minorHAnsi"/>
                <w:b/>
                <w:bCs/>
                <w:color w:val="FFFFFF"/>
                <w:sz w:val="20"/>
                <w:szCs w:val="20"/>
              </w:rPr>
              <w:t>Name</w:t>
            </w:r>
          </w:p>
        </w:tc>
        <w:tc>
          <w:tcPr>
            <w:tcW w:w="1471" w:type="dxa"/>
            <w:tcBorders>
              <w:bottom w:val="single" w:sz="8" w:space="0" w:color="92D400"/>
            </w:tcBorders>
            <w:shd w:color="auto" w:fill="92D400" w:val="clear"/>
            <w:vAlign w:val="center"/>
          </w:tcPr>
          <w:p>
            <w:pPr>
              <w:pStyle w:val="Normal"/>
              <w:widowControl w:val="false"/>
              <w:spacing w:lineRule="auto" w:line="240" w:before="0" w:after="0"/>
              <w:jc w:val="both"/>
              <w:rPr>
                <w:rFonts w:eastAsia="Calibri" w:cs="Calibri" w:cstheme="minorHAnsi"/>
                <w:b/>
                <w:b/>
                <w:bCs/>
                <w:color w:val="FFFFFF"/>
                <w:sz w:val="20"/>
                <w:szCs w:val="20"/>
              </w:rPr>
            </w:pPr>
            <w:r>
              <w:rPr>
                <w:rFonts w:eastAsia="Calibri" w:cs="Calibri" w:cstheme="minorHAnsi"/>
                <w:b/>
                <w:bCs/>
                <w:color w:val="FFFFFF"/>
                <w:sz w:val="20"/>
                <w:szCs w:val="20"/>
              </w:rPr>
              <w:t>Position</w:t>
            </w:r>
          </w:p>
        </w:tc>
        <w:tc>
          <w:tcPr>
            <w:tcW w:w="2510" w:type="dxa"/>
            <w:tcBorders>
              <w:bottom w:val="single" w:sz="8" w:space="0" w:color="92D400"/>
            </w:tcBorders>
            <w:shd w:color="auto" w:fill="92D400" w:val="clear"/>
            <w:vAlign w:val="center"/>
          </w:tcPr>
          <w:p>
            <w:pPr>
              <w:pStyle w:val="Normal"/>
              <w:widowControl w:val="false"/>
              <w:spacing w:lineRule="auto" w:line="240" w:before="0" w:after="0"/>
              <w:jc w:val="both"/>
              <w:rPr>
                <w:rFonts w:eastAsia="Calibri" w:cs="Calibri" w:cstheme="minorHAnsi"/>
                <w:b/>
                <w:b/>
                <w:bCs/>
                <w:color w:val="FFFFFF"/>
                <w:sz w:val="20"/>
                <w:szCs w:val="20"/>
              </w:rPr>
            </w:pPr>
            <w:r>
              <w:rPr>
                <w:rFonts w:eastAsia="Calibri" w:cs="Calibri" w:cstheme="minorHAnsi"/>
                <w:b/>
                <w:bCs/>
                <w:color w:val="FFFFFF"/>
                <w:sz w:val="20"/>
                <w:szCs w:val="20"/>
              </w:rPr>
              <w:t>Email</w:t>
            </w:r>
          </w:p>
        </w:tc>
        <w:tc>
          <w:tcPr>
            <w:tcW w:w="1791" w:type="dxa"/>
            <w:tcBorders>
              <w:bottom w:val="single" w:sz="8" w:space="0" w:color="92D400"/>
            </w:tcBorders>
            <w:shd w:color="auto" w:fill="92D400" w:val="clear"/>
            <w:vAlign w:val="center"/>
          </w:tcPr>
          <w:p>
            <w:pPr>
              <w:pStyle w:val="Normal"/>
              <w:widowControl w:val="false"/>
              <w:spacing w:lineRule="auto" w:line="240" w:before="0" w:after="0"/>
              <w:jc w:val="both"/>
              <w:rPr>
                <w:rFonts w:eastAsia="Calibri" w:cs="Calibri" w:cstheme="minorHAnsi"/>
                <w:b/>
                <w:b/>
                <w:bCs/>
                <w:color w:val="FFFFFF"/>
                <w:sz w:val="20"/>
                <w:szCs w:val="20"/>
              </w:rPr>
            </w:pPr>
            <w:r>
              <w:rPr>
                <w:rFonts w:eastAsia="Calibri" w:cs="Calibri" w:cstheme="minorHAnsi"/>
                <w:b/>
                <w:bCs/>
                <w:color w:val="FFFFFF"/>
                <w:sz w:val="20"/>
                <w:szCs w:val="20"/>
              </w:rPr>
              <w:t>Telephone</w:t>
            </w:r>
          </w:p>
        </w:tc>
        <w:tc>
          <w:tcPr>
            <w:tcW w:w="92" w:type="dxa"/>
            <w:tcBorders/>
            <w:tcMar>
              <w:left w:w="0" w:type="dxa"/>
              <w:right w:w="0" w:type="dxa"/>
            </w:tcMar>
            <w:vAlign w:val="center"/>
          </w:tcPr>
          <w:p>
            <w:pPr>
              <w:pStyle w:val="Normal"/>
              <w:widowControl w:val="false"/>
              <w:spacing w:lineRule="auto" w:line="240" w:before="0" w:after="0"/>
              <w:jc w:val="both"/>
              <w:rPr>
                <w:rFonts w:eastAsia="Calibri" w:cs="Calibri" w:cstheme="minorHAnsi"/>
                <w:sz w:val="20"/>
                <w:szCs w:val="20"/>
              </w:rPr>
            </w:pPr>
            <w:r>
              <w:rPr>
                <w:rFonts w:eastAsia="Calibri" w:cs="Calibri" w:cstheme="minorHAnsi"/>
                <w:sz w:val="20"/>
                <w:szCs w:val="20"/>
              </w:rPr>
              <w:t> </w:t>
            </w:r>
          </w:p>
        </w:tc>
      </w:tr>
      <w:tr>
        <w:trPr>
          <w:trHeight w:val="317" w:hRule="atLeast"/>
        </w:trPr>
        <w:tc>
          <w:tcPr>
            <w:tcW w:w="1677" w:type="dxa"/>
            <w:tcBorders>
              <w:bottom w:val="single" w:sz="8" w:space="0" w:color="92D400"/>
            </w:tcBorders>
            <w:vAlign w:val="center"/>
          </w:tcPr>
          <w:p>
            <w:pPr>
              <w:pStyle w:val="Normal"/>
              <w:widowControl w:val="false"/>
              <w:spacing w:lineRule="auto" w:line="240" w:before="0" w:after="0"/>
              <w:ind w:left="25" w:hanging="0"/>
              <w:jc w:val="both"/>
              <w:rPr>
                <w:rFonts w:eastAsia="Calibri" w:cs="Calibri" w:cstheme="minorHAnsi"/>
                <w:sz w:val="20"/>
                <w:szCs w:val="20"/>
              </w:rPr>
            </w:pPr>
            <w:r>
              <w:rPr>
                <w:rFonts w:eastAsia="Calibri" w:cs="Calibri" w:cstheme="minorHAnsi"/>
                <w:color w:val="000000"/>
                <w:sz w:val="20"/>
                <w:szCs w:val="20"/>
                <w:highlight w:val="yellow"/>
              </w:rPr>
              <w:t>Name</w:t>
            </w:r>
          </w:p>
        </w:tc>
        <w:tc>
          <w:tcPr>
            <w:tcW w:w="1471" w:type="dxa"/>
            <w:tcBorders>
              <w:bottom w:val="single" w:sz="8" w:space="0" w:color="92D400"/>
            </w:tcBorders>
            <w:vAlign w:val="center"/>
          </w:tcPr>
          <w:p>
            <w:pPr>
              <w:pStyle w:val="Normal"/>
              <w:widowControl w:val="false"/>
              <w:spacing w:lineRule="auto" w:line="240" w:before="0" w:after="0"/>
              <w:jc w:val="both"/>
              <w:rPr>
                <w:rFonts w:eastAsia="Calibri" w:cs="Calibri" w:cstheme="minorHAnsi"/>
                <w:sz w:val="20"/>
                <w:szCs w:val="20"/>
              </w:rPr>
            </w:pPr>
            <w:r>
              <w:rPr>
                <w:rFonts w:eastAsia="Calibri" w:cs="Calibri" w:cstheme="minorHAnsi"/>
                <w:color w:val="000000"/>
                <w:sz w:val="20"/>
                <w:szCs w:val="20"/>
                <w:highlight w:val="yellow"/>
              </w:rPr>
              <w:t>Position</w:t>
            </w:r>
          </w:p>
        </w:tc>
        <w:tc>
          <w:tcPr>
            <w:tcW w:w="2510" w:type="dxa"/>
            <w:tcBorders>
              <w:bottom w:val="single" w:sz="8" w:space="0" w:color="92D400"/>
            </w:tcBorders>
            <w:vAlign w:val="center"/>
          </w:tcPr>
          <w:p>
            <w:pPr>
              <w:pStyle w:val="Normal"/>
              <w:widowControl w:val="false"/>
              <w:spacing w:lineRule="auto" w:line="240" w:before="0" w:after="0"/>
              <w:jc w:val="both"/>
              <w:rPr>
                <w:rFonts w:eastAsia="Calibri" w:cs="Calibri" w:cstheme="minorHAnsi"/>
                <w:color w:val="0000FF"/>
                <w:sz w:val="20"/>
                <w:szCs w:val="20"/>
                <w:highlight w:val="yellow"/>
                <w:u w:val="single"/>
              </w:rPr>
            </w:pPr>
            <w:hyperlink r:id="rId24">
              <w:r>
                <w:rPr>
                  <w:rFonts w:eastAsia="Calibri" w:cs="Calibri" w:cstheme="minorHAnsi"/>
                  <w:b/>
                  <w:bCs/>
                  <w:sz w:val="20"/>
                  <w:szCs w:val="20"/>
                  <w:highlight w:val="yellow"/>
                  <w:u w:val="single"/>
                </w:rPr>
                <w:t>@deloitteCE.com</w:t>
              </w:r>
            </w:hyperlink>
          </w:p>
        </w:tc>
        <w:tc>
          <w:tcPr>
            <w:tcW w:w="1791" w:type="dxa"/>
            <w:tcBorders>
              <w:bottom w:val="single" w:sz="8" w:space="0" w:color="92D400"/>
            </w:tcBorders>
            <w:vAlign w:val="center"/>
          </w:tcPr>
          <w:p>
            <w:pPr>
              <w:pStyle w:val="Normal"/>
              <w:widowControl w:val="false"/>
              <w:spacing w:lineRule="auto" w:line="240" w:before="0" w:after="0"/>
              <w:jc w:val="both"/>
              <w:rPr>
                <w:rFonts w:eastAsia="Calibri" w:cs="Calibri" w:cstheme="minorHAnsi"/>
                <w:sz w:val="20"/>
                <w:szCs w:val="20"/>
                <w:highlight w:val="yellow"/>
              </w:rPr>
            </w:pPr>
            <w:r>
              <w:rPr>
                <w:rFonts w:eastAsia="Calibri" w:cs="Calibri" w:cstheme="minorHAnsi"/>
                <w:sz w:val="20"/>
                <w:szCs w:val="20"/>
                <w:highlight w:val="yellow"/>
              </w:rPr>
              <w:t xml:space="preserve">+36 1 428 </w:t>
            </w:r>
          </w:p>
        </w:tc>
        <w:tc>
          <w:tcPr>
            <w:tcW w:w="92" w:type="dxa"/>
            <w:tcBorders/>
            <w:tcMar>
              <w:left w:w="0" w:type="dxa"/>
              <w:right w:w="0" w:type="dxa"/>
            </w:tcMar>
            <w:vAlign w:val="center"/>
          </w:tcPr>
          <w:p>
            <w:pPr>
              <w:pStyle w:val="Normal"/>
              <w:widowControl w:val="false"/>
              <w:spacing w:lineRule="auto" w:line="240" w:before="0" w:after="0"/>
              <w:jc w:val="both"/>
              <w:rPr>
                <w:rFonts w:eastAsia="Calibri" w:cs="Calibri" w:cstheme="minorHAnsi"/>
                <w:sz w:val="20"/>
                <w:szCs w:val="20"/>
              </w:rPr>
            </w:pPr>
            <w:r>
              <w:rPr>
                <w:rFonts w:eastAsia="Calibri" w:cs="Calibri" w:cstheme="minorHAnsi"/>
                <w:sz w:val="20"/>
                <w:szCs w:val="20"/>
              </w:rPr>
              <w:t> </w:t>
            </w:r>
          </w:p>
        </w:tc>
      </w:tr>
      <w:tr>
        <w:trPr>
          <w:trHeight w:val="317" w:hRule="exact"/>
        </w:trPr>
        <w:tc>
          <w:tcPr>
            <w:tcW w:w="1677" w:type="dxa"/>
            <w:tcBorders>
              <w:bottom w:val="single" w:sz="8" w:space="0" w:color="92D400"/>
            </w:tcBorders>
            <w:vAlign w:val="center"/>
          </w:tcPr>
          <w:p>
            <w:pPr>
              <w:pStyle w:val="Normal"/>
              <w:widowControl w:val="false"/>
              <w:spacing w:lineRule="auto" w:line="240" w:before="0" w:after="0"/>
              <w:jc w:val="both"/>
              <w:rPr>
                <w:rFonts w:eastAsia="Calibri" w:cs="Calibri" w:cstheme="minorHAnsi"/>
                <w:sz w:val="20"/>
                <w:szCs w:val="20"/>
              </w:rPr>
            </w:pPr>
            <w:r>
              <w:rPr>
                <w:rFonts w:eastAsia="Calibri" w:cs="Calibri" w:cstheme="minorHAnsi"/>
                <w:sz w:val="20"/>
                <w:szCs w:val="20"/>
              </w:rPr>
            </w:r>
          </w:p>
        </w:tc>
        <w:tc>
          <w:tcPr>
            <w:tcW w:w="1471" w:type="dxa"/>
            <w:tcBorders>
              <w:bottom w:val="single" w:sz="8" w:space="0" w:color="92D400"/>
            </w:tcBorders>
            <w:vAlign w:val="center"/>
          </w:tcPr>
          <w:p>
            <w:pPr>
              <w:pStyle w:val="Normal"/>
              <w:widowControl w:val="false"/>
              <w:spacing w:lineRule="auto" w:line="240" w:before="0" w:after="0"/>
              <w:jc w:val="both"/>
              <w:rPr>
                <w:rFonts w:eastAsia="Times New Roman" w:cs="Calibri" w:cstheme="minorHAnsi"/>
                <w:sz w:val="20"/>
                <w:szCs w:val="20"/>
              </w:rPr>
            </w:pPr>
            <w:r>
              <w:rPr>
                <w:rFonts w:eastAsia="Times New Roman" w:cs="Calibri" w:cstheme="minorHAnsi"/>
                <w:sz w:val="20"/>
                <w:szCs w:val="20"/>
              </w:rPr>
            </w:r>
          </w:p>
        </w:tc>
        <w:tc>
          <w:tcPr>
            <w:tcW w:w="2510" w:type="dxa"/>
            <w:tcBorders>
              <w:bottom w:val="single" w:sz="8" w:space="0" w:color="92D400"/>
            </w:tcBorders>
            <w:vAlign w:val="center"/>
          </w:tcPr>
          <w:p>
            <w:pPr>
              <w:pStyle w:val="Normal"/>
              <w:widowControl w:val="false"/>
              <w:spacing w:lineRule="auto" w:line="240" w:before="0" w:after="0"/>
              <w:jc w:val="both"/>
              <w:rPr>
                <w:rFonts w:eastAsia="Times New Roman" w:cs="Calibri" w:cstheme="minorHAnsi"/>
                <w:sz w:val="20"/>
                <w:szCs w:val="20"/>
              </w:rPr>
            </w:pPr>
            <w:r>
              <w:rPr>
                <w:rFonts w:eastAsia="Times New Roman" w:cs="Calibri" w:cstheme="minorHAnsi"/>
                <w:sz w:val="20"/>
                <w:szCs w:val="20"/>
              </w:rPr>
            </w:r>
          </w:p>
        </w:tc>
        <w:tc>
          <w:tcPr>
            <w:tcW w:w="1883" w:type="dxa"/>
            <w:gridSpan w:val="2"/>
            <w:tcBorders>
              <w:bottom w:val="single" w:sz="8" w:space="0" w:color="92D400"/>
            </w:tcBorders>
            <w:vAlign w:val="center"/>
          </w:tcPr>
          <w:p>
            <w:pPr>
              <w:pStyle w:val="Normal"/>
              <w:widowControl w:val="false"/>
              <w:spacing w:lineRule="auto" w:line="240" w:before="0" w:after="0"/>
              <w:jc w:val="both"/>
              <w:rPr>
                <w:rFonts w:eastAsia="Times New Roman" w:cs="Calibri" w:cstheme="minorHAnsi"/>
                <w:sz w:val="20"/>
                <w:szCs w:val="20"/>
              </w:rPr>
            </w:pPr>
            <w:r>
              <w:rPr>
                <w:rFonts w:eastAsia="Times New Roman" w:cs="Calibri" w:cstheme="minorHAnsi"/>
                <w:sz w:val="20"/>
                <w:szCs w:val="20"/>
              </w:rPr>
            </w:r>
          </w:p>
        </w:tc>
      </w:tr>
    </w:tbl>
    <w:p>
      <w:pPr>
        <w:pStyle w:val="Normal"/>
        <w:spacing w:lineRule="auto" w:line="240" w:before="0" w:after="0"/>
        <w:jc w:val="both"/>
        <w:rPr>
          <w:rFonts w:eastAsia="Calibri" w:cs="Calibri" w:cstheme="minorHAnsi"/>
          <w:color w:val="000000"/>
          <w:sz w:val="20"/>
          <w:szCs w:val="20"/>
        </w:rPr>
      </w:pPr>
      <w:r>
        <w:rPr>
          <w:rFonts w:eastAsia="Calibri" w:cs="Calibri" w:cstheme="minorHAnsi"/>
          <w:color w:val="000000"/>
          <w:sz w:val="20"/>
          <w:szCs w:val="20"/>
        </w:rPr>
      </w:r>
    </w:p>
    <w:p>
      <w:pPr>
        <w:pStyle w:val="Normal"/>
        <w:numPr>
          <w:ilvl w:val="0"/>
          <w:numId w:val="5"/>
        </w:numPr>
        <w:spacing w:lineRule="auto" w:line="240" w:before="0" w:after="0"/>
        <w:ind w:left="360" w:hanging="360"/>
        <w:jc w:val="both"/>
        <w:rPr>
          <w:rFonts w:eastAsia="Calibri" w:cs="Calibri" w:cstheme="minorHAnsi"/>
          <w:b/>
          <w:b/>
          <w:bCs/>
          <w:color w:val="000000"/>
          <w:sz w:val="20"/>
          <w:szCs w:val="20"/>
          <w:u w:val="single"/>
        </w:rPr>
      </w:pPr>
      <w:r>
        <w:rPr>
          <w:rFonts w:eastAsia="Calibri" w:cs="Calibri" w:cstheme="minorHAnsi"/>
          <w:b/>
          <w:bCs/>
          <w:color w:val="000000"/>
          <w:sz w:val="20"/>
          <w:szCs w:val="20"/>
          <w:u w:val="single"/>
        </w:rPr>
        <w:t>Different Countries, One Global Deloitte Process</w:t>
      </w:r>
      <w:bookmarkStart w:id="48" w:name="countries"/>
      <w:bookmarkEnd w:id="48"/>
    </w:p>
    <w:p>
      <w:pPr>
        <w:pStyle w:val="Normal"/>
        <w:spacing w:lineRule="auto" w:line="240" w:before="0" w:after="0"/>
        <w:ind w:left="720" w:hanging="0"/>
        <w:jc w:val="both"/>
        <w:rPr>
          <w:rFonts w:eastAsia="Calibri" w:cs="Calibri" w:cstheme="minorHAnsi"/>
          <w:b/>
          <w:b/>
          <w:bCs/>
          <w:color w:val="000000"/>
          <w:sz w:val="20"/>
          <w:szCs w:val="20"/>
          <w:u w:val="single"/>
        </w:rPr>
      </w:pPr>
      <w:r>
        <w:rPr>
          <w:rFonts w:eastAsia="Calibri" w:cs="Calibri" w:cstheme="minorHAnsi"/>
          <w:b/>
          <w:bCs/>
          <w:color w:val="000000"/>
          <w:sz w:val="20"/>
          <w:szCs w:val="20"/>
          <w:u w:val="single"/>
        </w:rPr>
      </w:r>
    </w:p>
    <w:p>
      <w:pPr>
        <w:pStyle w:val="Normal"/>
        <w:spacing w:lineRule="auto" w:line="240" w:before="0" w:after="0"/>
        <w:jc w:val="both"/>
        <w:rPr>
          <w:rFonts w:eastAsia="Calibri" w:cs="Calibri" w:cstheme="minorHAnsi"/>
          <w:color w:val="333333"/>
          <w:sz w:val="20"/>
          <w:szCs w:val="20"/>
        </w:rPr>
      </w:pPr>
      <w:r>
        <w:rPr>
          <w:rFonts w:eastAsia="Calibri" w:cs="Calibri" w:cstheme="minorHAnsi"/>
          <w:color w:val="333333"/>
          <w:sz w:val="20"/>
          <w:szCs w:val="20"/>
        </w:rPr>
        <w:t xml:space="preserve">As you are an internationally mobile employee, it is likely that you will have to complete a tax return in multiple tax jurisdictions. Deloitte is committed to reducing the effort required by you; therefore, information is shared between different locations wherever possible. The complication is that each country’s tax authorities may have very different requirements and due dates for submission of tax returns. We appreciate that in some instances certain information from one jurisdiction may not be ready before the information is required for another jurisdiction.  In such cases, please include a note to say that information is not yet available and then later provide the appropriate details to the relevant country tax team when the information becomes available.  </w:t>
      </w:r>
    </w:p>
    <w:p>
      <w:pPr>
        <w:pStyle w:val="Normal"/>
        <w:spacing w:lineRule="auto" w:line="240" w:before="0" w:after="0"/>
        <w:ind w:left="180" w:hanging="0"/>
        <w:jc w:val="both"/>
        <w:rPr>
          <w:rFonts w:eastAsia="Calibri" w:cs="Calibri" w:cstheme="minorHAnsi"/>
          <w:sz w:val="20"/>
          <w:szCs w:val="20"/>
        </w:rPr>
      </w:pPr>
      <w:r>
        <w:rPr>
          <w:rFonts w:eastAsia="Calibri" w:cs="Calibri" w:cstheme="minorHAnsi"/>
          <w:sz w:val="20"/>
          <w:szCs w:val="20"/>
        </w:rPr>
      </w:r>
    </w:p>
    <w:p>
      <w:pPr>
        <w:pStyle w:val="Normal"/>
        <w:numPr>
          <w:ilvl w:val="0"/>
          <w:numId w:val="5"/>
        </w:numPr>
        <w:spacing w:lineRule="auto" w:line="240" w:before="0" w:after="0"/>
        <w:ind w:left="360" w:hanging="360"/>
        <w:jc w:val="both"/>
        <w:rPr>
          <w:rFonts w:eastAsia="Calibri" w:cs="Calibri" w:cstheme="minorHAnsi"/>
          <w:b/>
          <w:b/>
          <w:bCs/>
          <w:sz w:val="20"/>
          <w:szCs w:val="20"/>
          <w:u w:val="single"/>
        </w:rPr>
      </w:pPr>
      <w:r>
        <w:rPr>
          <w:rFonts w:eastAsia="Calibri" w:cs="Calibri" w:cstheme="minorHAnsi"/>
          <w:b/>
          <w:bCs/>
          <w:sz w:val="20"/>
          <w:szCs w:val="20"/>
          <w:u w:val="single"/>
        </w:rPr>
        <w:t>Tax Data Organizer Completion</w:t>
      </w:r>
      <w:bookmarkStart w:id="49" w:name="dataorg"/>
      <w:bookmarkEnd w:id="49"/>
    </w:p>
    <w:p>
      <w:pPr>
        <w:pStyle w:val="Normal"/>
        <w:spacing w:lineRule="auto" w:line="240" w:before="0" w:after="0"/>
        <w:ind w:left="720" w:hanging="0"/>
        <w:jc w:val="both"/>
        <w:rPr>
          <w:rFonts w:eastAsia="Calibri" w:cs="Calibri" w:cstheme="minorHAnsi"/>
          <w:b/>
          <w:b/>
          <w:bCs/>
          <w:sz w:val="20"/>
          <w:szCs w:val="20"/>
          <w:u w:val="single"/>
        </w:rPr>
      </w:pPr>
      <w:r>
        <w:rPr>
          <w:rFonts w:eastAsia="Calibri" w:cs="Calibri" w:cstheme="minorHAnsi"/>
          <w:b/>
          <w:bCs/>
          <w:sz w:val="20"/>
          <w:szCs w:val="20"/>
          <w:u w:val="single"/>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t xml:space="preserve">You will shortly receive an e-mail inviting you to complete a Tax Data Organizer; which is our web-based questionnaire to collect your personal details and information relating to your income and allowable deductions for the 2021 tax year. </w:t>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t>If you have previously completed the Tax Data Organizer for an earlier year, then you will find that your data has been rolled forward to save you</w:t>
      </w:r>
      <w:r>
        <w:rPr>
          <w:rFonts w:eastAsia="Calibri" w:cs="Calibri" w:cstheme="minorHAnsi"/>
          <w:bCs/>
          <w:sz w:val="20"/>
          <w:szCs w:val="20"/>
        </w:rPr>
        <w:t>r</w:t>
      </w:r>
      <w:r>
        <w:rPr>
          <w:rFonts w:eastAsia="Calibri" w:cs="Calibri" w:cstheme="minorHAnsi"/>
          <w:sz w:val="20"/>
          <w:szCs w:val="20"/>
        </w:rPr>
        <w:t xml:space="preserve"> time.</w:t>
      </w:r>
    </w:p>
    <w:p>
      <w:pPr>
        <w:pStyle w:val="Normal"/>
        <w:spacing w:lineRule="auto" w:line="240" w:before="0" w:after="0"/>
        <w:ind w:left="180" w:hanging="0"/>
        <w:jc w:val="both"/>
        <w:rPr>
          <w:rFonts w:eastAsia="Calibri" w:cs="Calibri" w:cstheme="minorHAnsi"/>
          <w:sz w:val="20"/>
          <w:szCs w:val="20"/>
        </w:rPr>
      </w:pPr>
      <w:r>
        <w:rPr>
          <w:rFonts w:eastAsia="Calibri" w:cs="Calibri" w:cstheme="minorHAnsi"/>
          <w:sz w:val="20"/>
          <w:szCs w:val="20"/>
        </w:rPr>
      </w:r>
    </w:p>
    <w:p>
      <w:pPr>
        <w:pStyle w:val="Normal"/>
        <w:numPr>
          <w:ilvl w:val="0"/>
          <w:numId w:val="5"/>
        </w:numPr>
        <w:spacing w:lineRule="auto" w:line="240" w:before="0" w:after="0"/>
        <w:ind w:left="360" w:hanging="360"/>
        <w:jc w:val="both"/>
        <w:rPr>
          <w:rFonts w:eastAsia="Calibri" w:cs="Calibri" w:cstheme="minorHAnsi"/>
          <w:b/>
          <w:b/>
          <w:bCs/>
          <w:color w:val="000000"/>
          <w:sz w:val="20"/>
          <w:szCs w:val="20"/>
          <w:u w:val="single"/>
        </w:rPr>
      </w:pPr>
      <w:r>
        <w:rPr>
          <w:rFonts w:eastAsia="Calibri" w:cs="Calibri" w:cstheme="minorHAnsi"/>
          <w:b/>
          <w:bCs/>
          <w:color w:val="000000"/>
          <w:sz w:val="20"/>
          <w:szCs w:val="20"/>
          <w:u w:val="single"/>
        </w:rPr>
        <w:t>Calendar Completion</w:t>
      </w:r>
      <w:bookmarkStart w:id="50" w:name="calendar"/>
      <w:bookmarkEnd w:id="50"/>
    </w:p>
    <w:p>
      <w:pPr>
        <w:pStyle w:val="Normal"/>
        <w:spacing w:lineRule="auto" w:line="240" w:before="0" w:after="0"/>
        <w:ind w:left="720" w:hanging="0"/>
        <w:jc w:val="both"/>
        <w:rPr>
          <w:rFonts w:eastAsia="Calibri" w:cs="Calibri" w:cstheme="minorHAnsi"/>
          <w:b/>
          <w:b/>
          <w:bCs/>
          <w:color w:val="000000"/>
          <w:sz w:val="20"/>
          <w:szCs w:val="20"/>
          <w:u w:val="single"/>
        </w:rPr>
      </w:pPr>
      <w:r>
        <w:rPr>
          <w:rFonts w:eastAsia="Calibri" w:cs="Calibri" w:cstheme="minorHAnsi"/>
          <w:b/>
          <w:bCs/>
          <w:color w:val="000000"/>
          <w:sz w:val="20"/>
          <w:szCs w:val="20"/>
          <w:u w:val="single"/>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t>The Calendar is a separate tool to the Tax Data Organizer, and it is important that both are completed. The Calendar provides us with essential information about your travel during the tax year. You will need to complete and submit the Calendar up until 31 December 2021 to enable us to prepare your 2021 Hungarian tax return.</w:t>
      </w:r>
    </w:p>
    <w:p>
      <w:pPr>
        <w:pStyle w:val="Normal"/>
        <w:spacing w:lineRule="auto" w:line="240" w:before="0" w:after="0"/>
        <w:ind w:left="180" w:hanging="0"/>
        <w:jc w:val="both"/>
        <w:rPr>
          <w:rFonts w:eastAsia="Calibri" w:cs="Calibri" w:cstheme="minorHAnsi"/>
          <w:sz w:val="20"/>
          <w:szCs w:val="20"/>
        </w:rPr>
      </w:pPr>
      <w:r>
        <w:rPr>
          <w:rFonts w:eastAsia="Calibri" w:cs="Calibri" w:cstheme="minorHAnsi"/>
          <w:sz w:val="20"/>
          <w:szCs w:val="20"/>
        </w:rPr>
      </w:r>
    </w:p>
    <w:p>
      <w:pPr>
        <w:pStyle w:val="Normal"/>
        <w:numPr>
          <w:ilvl w:val="0"/>
          <w:numId w:val="5"/>
        </w:numPr>
        <w:spacing w:lineRule="auto" w:line="240" w:before="0" w:after="0"/>
        <w:ind w:left="360" w:hanging="360"/>
        <w:jc w:val="both"/>
        <w:rPr>
          <w:rFonts w:eastAsia="Calibri" w:cs="Calibri" w:cstheme="minorHAnsi"/>
          <w:b/>
          <w:b/>
          <w:bCs/>
          <w:color w:val="000000"/>
          <w:sz w:val="20"/>
          <w:szCs w:val="20"/>
          <w:u w:val="single"/>
        </w:rPr>
      </w:pPr>
      <w:r>
        <w:rPr>
          <w:rFonts w:eastAsia="Calibri" w:cs="Calibri" w:cstheme="minorHAnsi"/>
          <w:b/>
          <w:bCs/>
          <w:color w:val="000000"/>
          <w:sz w:val="20"/>
          <w:szCs w:val="20"/>
          <w:u w:val="single"/>
        </w:rPr>
        <w:t>How will Deloitte inform me on missing information?</w:t>
      </w:r>
      <w:bookmarkStart w:id="51" w:name="info"/>
      <w:bookmarkEnd w:id="51"/>
    </w:p>
    <w:p>
      <w:pPr>
        <w:pStyle w:val="Normal"/>
        <w:spacing w:lineRule="auto" w:line="240" w:before="0" w:after="0"/>
        <w:ind w:left="720" w:hanging="0"/>
        <w:jc w:val="both"/>
        <w:rPr>
          <w:rFonts w:eastAsia="Calibri" w:cs="Calibri" w:cstheme="minorHAnsi"/>
          <w:b/>
          <w:b/>
          <w:bCs/>
          <w:color w:val="000000"/>
          <w:sz w:val="20"/>
          <w:szCs w:val="20"/>
          <w:u w:val="single"/>
        </w:rPr>
      </w:pPr>
      <w:r>
        <w:rPr>
          <w:rFonts w:eastAsia="Calibri" w:cs="Calibri" w:cstheme="minorHAnsi"/>
          <w:b/>
          <w:bCs/>
          <w:color w:val="000000"/>
          <w:sz w:val="20"/>
          <w:szCs w:val="20"/>
          <w:u w:val="single"/>
        </w:rPr>
      </w:r>
    </w:p>
    <w:p>
      <w:pPr>
        <w:pStyle w:val="Normal"/>
        <w:spacing w:lineRule="auto" w:line="240" w:before="0" w:after="0"/>
        <w:jc w:val="both"/>
        <w:rPr>
          <w:rFonts w:eastAsia="Calibri" w:cs="Calibri" w:cstheme="minorHAnsi"/>
          <w:color w:val="333333"/>
          <w:sz w:val="20"/>
          <w:szCs w:val="20"/>
        </w:rPr>
      </w:pPr>
      <w:r>
        <w:rPr>
          <w:rFonts w:eastAsia="Calibri" w:cs="Calibri" w:cstheme="minorHAnsi"/>
          <w:color w:val="333333"/>
          <w:sz w:val="20"/>
          <w:szCs w:val="20"/>
        </w:rPr>
        <w:t xml:space="preserve">We will review the submitted Tax Data Organizer (and Calendar) and contact you via email should information be outstanding or additional information be needed. In addition, you will receive reminders until the missing information is delivered to us. </w:t>
      </w:r>
    </w:p>
    <w:p>
      <w:pPr>
        <w:pStyle w:val="Normal"/>
        <w:spacing w:lineRule="auto" w:line="240" w:before="0" w:after="0"/>
        <w:ind w:left="180" w:hanging="0"/>
        <w:jc w:val="both"/>
        <w:rPr>
          <w:rFonts w:eastAsia="Calibri" w:cs="Calibri" w:cstheme="minorHAnsi"/>
          <w:color w:val="333333"/>
          <w:sz w:val="20"/>
          <w:szCs w:val="20"/>
        </w:rPr>
      </w:pPr>
      <w:r>
        <w:rPr>
          <w:rFonts w:eastAsia="Calibri" w:cs="Calibri" w:cstheme="minorHAnsi"/>
          <w:color w:val="333333"/>
          <w:sz w:val="20"/>
          <w:szCs w:val="20"/>
        </w:rPr>
      </w:r>
    </w:p>
    <w:p>
      <w:pPr>
        <w:pStyle w:val="Normal"/>
        <w:numPr>
          <w:ilvl w:val="0"/>
          <w:numId w:val="5"/>
        </w:numPr>
        <w:spacing w:lineRule="auto" w:line="240" w:before="0" w:after="0"/>
        <w:ind w:left="360" w:hanging="360"/>
        <w:jc w:val="both"/>
        <w:rPr>
          <w:rFonts w:eastAsia="Calibri" w:cs="Calibri" w:cstheme="minorHAnsi"/>
          <w:b/>
          <w:b/>
          <w:bCs/>
          <w:color w:val="000000"/>
          <w:sz w:val="20"/>
          <w:szCs w:val="20"/>
          <w:u w:val="single"/>
        </w:rPr>
      </w:pPr>
      <w:r>
        <w:rPr>
          <w:rFonts w:eastAsia="Calibri" w:cs="Calibri" w:cstheme="minorHAnsi"/>
          <w:b/>
          <w:bCs/>
          <w:color w:val="000000"/>
          <w:sz w:val="20"/>
          <w:szCs w:val="20"/>
          <w:u w:val="single"/>
        </w:rPr>
        <w:t>Timetable for Hungarian Tax Compliance</w:t>
      </w:r>
      <w:bookmarkStart w:id="52" w:name="timetable"/>
      <w:bookmarkEnd w:id="52"/>
    </w:p>
    <w:p>
      <w:pPr>
        <w:pStyle w:val="Normal"/>
        <w:spacing w:lineRule="auto" w:line="240" w:before="0" w:after="0"/>
        <w:ind w:left="720" w:hanging="0"/>
        <w:jc w:val="both"/>
        <w:rPr>
          <w:rFonts w:eastAsia="Calibri" w:cs="Calibri" w:cstheme="minorHAnsi"/>
          <w:b/>
          <w:b/>
          <w:bCs/>
          <w:color w:val="000000"/>
          <w:sz w:val="20"/>
          <w:szCs w:val="20"/>
          <w:u w:val="single"/>
        </w:rPr>
      </w:pPr>
      <w:r>
        <w:rPr>
          <w:rFonts w:eastAsia="Calibri" w:cs="Calibri" w:cstheme="minorHAnsi"/>
          <w:b/>
          <w:bCs/>
          <w:color w:val="000000"/>
          <w:sz w:val="20"/>
          <w:szCs w:val="20"/>
          <w:u w:val="single"/>
        </w:rPr>
      </w:r>
    </w:p>
    <w:p>
      <w:pPr>
        <w:pStyle w:val="Normal"/>
        <w:spacing w:lineRule="auto" w:line="240" w:before="0" w:after="0"/>
        <w:jc w:val="both"/>
        <w:rPr>
          <w:rFonts w:eastAsia="Calibri" w:cs="Calibri" w:cstheme="minorHAnsi"/>
          <w:b/>
          <w:b/>
          <w:bCs/>
          <w:color w:val="92D400"/>
          <w:sz w:val="20"/>
          <w:szCs w:val="20"/>
        </w:rPr>
      </w:pPr>
      <w:r>
        <w:rPr>
          <w:rFonts w:eastAsia="Calibri" w:cs="Calibri" w:cstheme="minorHAnsi"/>
          <w:b/>
          <w:bCs/>
          <w:color w:val="92D400"/>
          <w:sz w:val="20"/>
          <w:szCs w:val="20"/>
        </w:rPr>
        <w:t>Please submit your completed Tax Data Organizer and Calendar to us by the deadline specified in your Tax Data Organizer and Calendar invitation e-mails.</w:t>
      </w:r>
    </w:p>
    <w:p>
      <w:pPr>
        <w:pStyle w:val="Normal"/>
        <w:spacing w:lineRule="auto" w:line="240" w:before="0" w:after="0"/>
        <w:jc w:val="both"/>
        <w:rPr>
          <w:rFonts w:eastAsia="Calibri" w:cs="Calibri" w:cstheme="minorHAnsi"/>
          <w:b/>
          <w:b/>
          <w:bCs/>
          <w:color w:val="92D400"/>
          <w:sz w:val="20"/>
          <w:szCs w:val="20"/>
        </w:rPr>
      </w:pPr>
      <w:r>
        <w:rPr>
          <w:rFonts w:eastAsia="Calibri" w:cs="Calibri" w:cstheme="minorHAnsi"/>
          <w:b/>
          <w:bCs/>
          <w:color w:val="92D400"/>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t xml:space="preserve">This is to ensure that we have sufficient time to prepare all your Global tax returns by their respective due dates. The filing deadline for Hungary is </w:t>
      </w:r>
      <w:r>
        <w:rPr>
          <w:rFonts w:eastAsia="Calibri" w:cs="Calibri" w:cstheme="minorHAnsi"/>
          <w:b/>
          <w:bCs/>
          <w:sz w:val="20"/>
          <w:szCs w:val="20"/>
        </w:rPr>
        <w:t>20</w:t>
      </w:r>
      <w:r>
        <w:rPr>
          <w:rFonts w:eastAsia="Calibri" w:cs="Calibri" w:cstheme="minorHAnsi"/>
          <w:b/>
          <w:bCs/>
          <w:color w:val="000000"/>
          <w:sz w:val="20"/>
          <w:szCs w:val="20"/>
        </w:rPr>
        <w:t xml:space="preserve"> </w:t>
      </w:r>
      <w:r>
        <w:rPr>
          <w:rFonts w:eastAsia="Calibri" w:cs="Calibri" w:cstheme="minorHAnsi"/>
          <w:b/>
          <w:bCs/>
          <w:sz w:val="20"/>
          <w:szCs w:val="20"/>
        </w:rPr>
        <w:t>May 2022.</w:t>
      </w:r>
      <w:r>
        <w:rPr>
          <w:rFonts w:eastAsia="Calibri" w:cs="Calibri" w:cstheme="minorHAnsi"/>
          <w:sz w:val="20"/>
          <w:szCs w:val="20"/>
        </w:rPr>
        <w:t xml:space="preserve"> </w:t>
      </w:r>
    </w:p>
    <w:p>
      <w:pPr>
        <w:pStyle w:val="Normal"/>
        <w:spacing w:lineRule="auto" w:line="240" w:before="0" w:after="0"/>
        <w:jc w:val="both"/>
        <w:rPr>
          <w:rFonts w:eastAsia="Calibri" w:cs="Calibri" w:cstheme="minorHAnsi"/>
          <w:color w:val="333333"/>
          <w:sz w:val="20"/>
          <w:szCs w:val="20"/>
        </w:rPr>
      </w:pPr>
      <w:r>
        <w:rPr>
          <w:rFonts w:eastAsia="Calibri" w:cs="Calibri" w:cstheme="minorHAnsi"/>
          <w:color w:val="333333"/>
          <w:sz w:val="20"/>
          <w:szCs w:val="20"/>
        </w:rPr>
      </w:r>
    </w:p>
    <w:p>
      <w:pPr>
        <w:pStyle w:val="Normal"/>
        <w:spacing w:lineRule="auto" w:line="240" w:before="0" w:after="0"/>
        <w:jc w:val="both"/>
        <w:rPr>
          <w:rFonts w:eastAsia="Calibri" w:cs="Calibri" w:cstheme="minorHAnsi"/>
          <w:color w:val="333333"/>
          <w:sz w:val="20"/>
          <w:szCs w:val="20"/>
        </w:rPr>
      </w:pPr>
      <w:r>
        <w:rPr>
          <w:rFonts w:eastAsia="Calibri" w:cs="Calibri" w:cstheme="minorHAnsi"/>
          <w:color w:val="333333"/>
          <w:sz w:val="20"/>
          <w:szCs w:val="20"/>
        </w:rPr>
        <w:t>Penalties for late filing may be imposed if your tax return is not received by the due date determined by the tax authorities or if your tax return is not correct and complete.  In addition, penalties may also be imposed for late payment of any tax due. Penalties incurred due to late or incomplete submission of information may be payable by you personally. To help you avoid any such costs, you will receive reminder messages from Deloitte in the run up to the Tax Data Organizer and Calendar submission deadline.  Your employer may require us to keep them updated where complete information is not submitted by this date. </w:t>
      </w:r>
    </w:p>
    <w:p>
      <w:pPr>
        <w:pStyle w:val="Normal"/>
        <w:spacing w:lineRule="auto" w:line="240" w:before="0" w:after="0"/>
        <w:ind w:left="180" w:hanging="0"/>
        <w:jc w:val="both"/>
        <w:rPr>
          <w:rFonts w:eastAsia="Calibri" w:cs="Calibri" w:cstheme="minorHAnsi"/>
          <w:color w:val="333333"/>
          <w:sz w:val="20"/>
          <w:szCs w:val="20"/>
        </w:rPr>
      </w:pPr>
      <w:r>
        <w:rPr>
          <w:rFonts w:eastAsia="Calibri" w:cs="Calibri" w:cstheme="minorHAnsi"/>
          <w:color w:val="333333"/>
          <w:sz w:val="20"/>
          <w:szCs w:val="20"/>
        </w:rPr>
      </w:r>
    </w:p>
    <w:p>
      <w:pPr>
        <w:pStyle w:val="Normal"/>
        <w:numPr>
          <w:ilvl w:val="0"/>
          <w:numId w:val="5"/>
        </w:numPr>
        <w:spacing w:lineRule="auto" w:line="240" w:before="0" w:after="0"/>
        <w:ind w:left="360" w:hanging="360"/>
        <w:jc w:val="both"/>
        <w:rPr>
          <w:rFonts w:eastAsia="Calibri" w:cs="Calibri" w:cstheme="minorHAnsi"/>
          <w:b/>
          <w:b/>
          <w:bCs/>
          <w:color w:val="000000"/>
          <w:sz w:val="20"/>
          <w:szCs w:val="20"/>
          <w:u w:val="single"/>
        </w:rPr>
      </w:pPr>
      <w:r>
        <w:rPr>
          <w:rFonts w:eastAsia="Calibri" w:cs="Calibri" w:cstheme="minorHAnsi"/>
          <w:b/>
          <w:bCs/>
          <w:color w:val="000000"/>
          <w:sz w:val="20"/>
          <w:szCs w:val="20"/>
          <w:u w:val="single"/>
        </w:rPr>
        <w:t>Delivering your Tax Return to you</w:t>
      </w:r>
      <w:bookmarkStart w:id="53" w:name="delivery"/>
      <w:bookmarkEnd w:id="53"/>
    </w:p>
    <w:p>
      <w:pPr>
        <w:pStyle w:val="Normal"/>
        <w:spacing w:lineRule="auto" w:line="240" w:before="0" w:after="0"/>
        <w:ind w:left="720" w:hanging="0"/>
        <w:jc w:val="both"/>
        <w:rPr>
          <w:rFonts w:eastAsia="Calibri" w:cs="Calibri" w:cstheme="minorHAnsi"/>
          <w:b/>
          <w:b/>
          <w:bCs/>
          <w:color w:val="000000"/>
          <w:sz w:val="20"/>
          <w:szCs w:val="20"/>
          <w:u w:val="single"/>
        </w:rPr>
      </w:pPr>
      <w:r>
        <w:rPr>
          <w:rFonts w:eastAsia="Calibri" w:cs="Calibri" w:cstheme="minorHAnsi"/>
          <w:b/>
          <w:bCs/>
          <w:color w:val="000000"/>
          <w:sz w:val="20"/>
          <w:szCs w:val="20"/>
          <w:u w:val="single"/>
        </w:rPr>
      </w:r>
    </w:p>
    <w:p>
      <w:pPr>
        <w:pStyle w:val="Normal"/>
        <w:spacing w:lineRule="auto" w:line="240" w:before="0" w:after="0"/>
        <w:jc w:val="both"/>
        <w:rPr>
          <w:rFonts w:eastAsia="Calibri" w:cs="Calibri" w:cstheme="minorHAnsi"/>
          <w:color w:val="333333"/>
          <w:sz w:val="20"/>
          <w:szCs w:val="20"/>
        </w:rPr>
      </w:pPr>
      <w:r>
        <w:rPr>
          <w:rFonts w:eastAsia="Calibri" w:cs="Calibri" w:cstheme="minorHAnsi"/>
          <w:color w:val="333333"/>
          <w:sz w:val="20"/>
          <w:szCs w:val="20"/>
        </w:rPr>
        <w:t>Upon completion of your tax return, we will attach an electronic copy of your completed tax return to our secure GA website and advise you by email that you can access it for review.</w:t>
      </w:r>
    </w:p>
    <w:p>
      <w:pPr>
        <w:pStyle w:val="Normal"/>
        <w:spacing w:lineRule="auto" w:line="240" w:before="0" w:after="0"/>
        <w:jc w:val="both"/>
        <w:rPr>
          <w:rFonts w:eastAsia="Calibri" w:cs="Calibri" w:cstheme="minorHAnsi"/>
          <w:color w:val="333333"/>
          <w:sz w:val="20"/>
          <w:szCs w:val="20"/>
        </w:rPr>
      </w:pPr>
      <w:r>
        <w:rPr>
          <w:rFonts w:eastAsia="Calibri" w:cs="Calibri" w:cstheme="minorHAnsi"/>
          <w:color w:val="333333"/>
          <w:sz w:val="20"/>
          <w:szCs w:val="20"/>
        </w:rPr>
      </w:r>
    </w:p>
    <w:p>
      <w:pPr>
        <w:pStyle w:val="Normal"/>
        <w:spacing w:lineRule="auto" w:line="240" w:before="0" w:after="0"/>
        <w:jc w:val="both"/>
        <w:rPr>
          <w:rFonts w:eastAsia="Calibri" w:cs="Calibri" w:cstheme="minorHAnsi"/>
          <w:color w:val="333333"/>
          <w:sz w:val="20"/>
          <w:szCs w:val="20"/>
        </w:rPr>
      </w:pPr>
      <w:r>
        <w:rPr>
          <w:rFonts w:eastAsia="Calibri" w:cs="Calibri" w:cstheme="minorHAnsi"/>
          <w:color w:val="333333"/>
          <w:sz w:val="20"/>
          <w:szCs w:val="20"/>
        </w:rPr>
        <w:t xml:space="preserve">You will receive a separate communication giving you details on how to access your tax return package together with filing instructions. </w:t>
      </w:r>
    </w:p>
    <w:p>
      <w:pPr>
        <w:pStyle w:val="Normal"/>
        <w:spacing w:lineRule="auto" w:line="240" w:before="0" w:after="0"/>
        <w:ind w:left="180" w:hanging="0"/>
        <w:jc w:val="both"/>
        <w:rPr>
          <w:rFonts w:eastAsia="Calibri" w:cs="Calibri" w:cstheme="minorHAnsi"/>
          <w:color w:val="333333"/>
          <w:sz w:val="20"/>
          <w:szCs w:val="20"/>
        </w:rPr>
      </w:pPr>
      <w:r>
        <w:rPr>
          <w:rFonts w:eastAsia="Calibri" w:cs="Calibri" w:cstheme="minorHAnsi"/>
          <w:color w:val="333333"/>
          <w:sz w:val="20"/>
          <w:szCs w:val="20"/>
        </w:rPr>
      </w:r>
    </w:p>
    <w:p>
      <w:pPr>
        <w:pStyle w:val="Normal"/>
        <w:numPr>
          <w:ilvl w:val="0"/>
          <w:numId w:val="5"/>
        </w:numPr>
        <w:spacing w:lineRule="auto" w:line="240" w:before="0" w:after="0"/>
        <w:ind w:left="360" w:hanging="360"/>
        <w:jc w:val="both"/>
        <w:rPr>
          <w:rFonts w:eastAsia="Calibri" w:cs="Calibri" w:cstheme="minorHAnsi"/>
          <w:b/>
          <w:b/>
          <w:bCs/>
          <w:color w:val="000000"/>
          <w:sz w:val="20"/>
          <w:szCs w:val="20"/>
          <w:u w:val="single"/>
        </w:rPr>
      </w:pPr>
      <w:r>
        <w:rPr>
          <w:rFonts w:eastAsia="Calibri" w:cs="Calibri" w:cstheme="minorHAnsi"/>
          <w:b/>
          <w:bCs/>
          <w:color w:val="000000"/>
          <w:sz w:val="20"/>
          <w:szCs w:val="20"/>
          <w:u w:val="single"/>
        </w:rPr>
        <w:t>Further Assistance</w:t>
      </w:r>
      <w:bookmarkStart w:id="54" w:name="assistance"/>
      <w:bookmarkEnd w:id="54"/>
    </w:p>
    <w:p>
      <w:pPr>
        <w:pStyle w:val="Normal"/>
        <w:spacing w:lineRule="auto" w:line="240" w:before="0" w:after="0"/>
        <w:ind w:left="720" w:hanging="0"/>
        <w:jc w:val="both"/>
        <w:rPr>
          <w:rFonts w:eastAsia="Calibri" w:cs="Calibri" w:cstheme="minorHAnsi"/>
          <w:b/>
          <w:b/>
          <w:bCs/>
          <w:color w:val="000000"/>
          <w:sz w:val="20"/>
          <w:szCs w:val="20"/>
          <w:u w:val="single"/>
        </w:rPr>
      </w:pPr>
      <w:r>
        <w:rPr>
          <w:rFonts w:eastAsia="Calibri" w:cs="Calibri" w:cstheme="minorHAnsi"/>
          <w:b/>
          <w:bCs/>
          <w:color w:val="000000"/>
          <w:sz w:val="20"/>
          <w:szCs w:val="20"/>
          <w:u w:val="single"/>
        </w:rPr>
      </w:r>
    </w:p>
    <w:p>
      <w:pPr>
        <w:pStyle w:val="Normal"/>
        <w:spacing w:lineRule="auto" w:line="240" w:before="0" w:after="0"/>
        <w:jc w:val="both"/>
        <w:rPr>
          <w:rFonts w:eastAsia="Calibri" w:cs="Calibri" w:cstheme="minorHAnsi"/>
          <w:color w:val="333333"/>
          <w:sz w:val="20"/>
          <w:szCs w:val="20"/>
        </w:rPr>
      </w:pPr>
      <w:r>
        <w:rPr>
          <w:rFonts w:eastAsia="Calibri" w:cs="Calibri" w:cstheme="minorHAnsi"/>
          <w:color w:val="333333"/>
          <w:sz w:val="20"/>
          <w:szCs w:val="20"/>
        </w:rPr>
        <w:t xml:space="preserve">Please follow the “Member Support” links on the </w:t>
      </w:r>
      <w:hyperlink r:id="rId25">
        <w:r>
          <w:rPr>
            <w:rFonts w:eastAsia="Calibri" w:cs="Calibri" w:cstheme="minorHAnsi"/>
            <w:b/>
            <w:bCs/>
            <w:sz w:val="20"/>
            <w:szCs w:val="20"/>
          </w:rPr>
          <w:t>www.ga.deloitte.com</w:t>
        </w:r>
      </w:hyperlink>
      <w:r>
        <w:rPr>
          <w:rFonts w:eastAsia="Calibri" w:cs="Calibri" w:cstheme="minorHAnsi"/>
          <w:color w:val="333333"/>
          <w:sz w:val="20"/>
          <w:szCs w:val="20"/>
        </w:rPr>
        <w:t xml:space="preserve"> homepage for technology support when logging in or with any system access queries. This page provides help for forgotten passwords, user names and other common topics, together with e-mail and telephone contact details for further questions.</w:t>
      </w:r>
    </w:p>
    <w:p>
      <w:pPr>
        <w:pStyle w:val="Normal"/>
        <w:spacing w:lineRule="auto" w:line="240" w:before="0" w:after="0"/>
        <w:jc w:val="both"/>
        <w:rPr>
          <w:rFonts w:eastAsia="Calibri" w:cs="Calibri" w:cstheme="minorHAnsi"/>
          <w:color w:val="333333"/>
          <w:sz w:val="20"/>
          <w:szCs w:val="20"/>
        </w:rPr>
      </w:pPr>
      <w:r>
        <w:rPr>
          <w:rFonts w:eastAsia="Calibri" w:cs="Calibri" w:cstheme="minorHAnsi"/>
          <w:color w:val="333333"/>
          <w:sz w:val="20"/>
          <w:szCs w:val="20"/>
        </w:rPr>
      </w:r>
    </w:p>
    <w:p>
      <w:pPr>
        <w:pStyle w:val="Normal"/>
        <w:spacing w:lineRule="auto" w:line="240" w:before="0" w:after="0"/>
        <w:jc w:val="both"/>
        <w:rPr>
          <w:rFonts w:eastAsia="Calibri" w:cs="Calibri" w:cstheme="minorHAnsi"/>
          <w:color w:val="333333"/>
          <w:sz w:val="20"/>
          <w:szCs w:val="20"/>
        </w:rPr>
      </w:pPr>
      <w:r>
        <w:rPr>
          <w:rFonts w:eastAsia="Calibri" w:cs="Calibri" w:cstheme="minorHAnsi"/>
          <w:color w:val="333333"/>
          <w:sz w:val="20"/>
          <w:szCs w:val="20"/>
        </w:rPr>
        <w:t xml:space="preserve">After you logon to the </w:t>
      </w:r>
      <w:hyperlink r:id="rId26">
        <w:r>
          <w:rPr>
            <w:rFonts w:eastAsia="Calibri" w:cs="Calibri" w:cstheme="minorHAnsi"/>
            <w:b/>
            <w:bCs/>
            <w:sz w:val="20"/>
            <w:szCs w:val="20"/>
          </w:rPr>
          <w:t>www.ga.deloitte.com</w:t>
        </w:r>
      </w:hyperlink>
      <w:r>
        <w:rPr>
          <w:rFonts w:eastAsia="Calibri" w:cs="Calibri" w:cstheme="minorHAnsi"/>
          <w:color w:val="002776"/>
          <w:sz w:val="20"/>
          <w:szCs w:val="20"/>
        </w:rPr>
        <w:t xml:space="preserve"> </w:t>
      </w:r>
      <w:r>
        <w:rPr>
          <w:rFonts w:eastAsia="Calibri" w:cs="Calibri" w:cstheme="minorHAnsi"/>
          <w:color w:val="333333"/>
          <w:sz w:val="20"/>
          <w:szCs w:val="20"/>
        </w:rPr>
        <w:t>you will find useful materials in the “How Do I…” or “Documents” areas. If these guides do not fully answer your queries, then please do not hesitate to contact any member of the team listed above. </w:t>
      </w:r>
    </w:p>
    <w:p>
      <w:pPr>
        <w:pStyle w:val="Normal"/>
        <w:spacing w:lineRule="auto" w:line="240" w:before="0" w:after="0"/>
        <w:ind w:left="180" w:hanging="0"/>
        <w:jc w:val="both"/>
        <w:rPr>
          <w:rFonts w:eastAsia="Calibri" w:cs="Calibri" w:cstheme="minorHAnsi"/>
          <w:color w:val="333333"/>
          <w:sz w:val="20"/>
          <w:szCs w:val="20"/>
        </w:rPr>
      </w:pPr>
      <w:r>
        <w:rPr>
          <w:rFonts w:eastAsia="Calibri" w:cs="Calibri" w:cstheme="minorHAnsi"/>
          <w:color w:val="333333"/>
          <w:sz w:val="20"/>
          <w:szCs w:val="20"/>
        </w:rPr>
      </w:r>
    </w:p>
    <w:p>
      <w:pPr>
        <w:pStyle w:val="Normal"/>
        <w:spacing w:lineRule="auto" w:line="240" w:before="0" w:after="0"/>
        <w:jc w:val="both"/>
        <w:rPr>
          <w:rFonts w:eastAsia="Calibri" w:cs="Calibri" w:cstheme="minorHAnsi"/>
          <w:color w:val="333333"/>
          <w:sz w:val="20"/>
          <w:szCs w:val="20"/>
        </w:rPr>
      </w:pPr>
      <w:r>
        <w:rPr>
          <w:rFonts w:eastAsia="Calibri" w:cs="Calibri" w:cstheme="minorHAnsi"/>
          <w:color w:val="333333"/>
          <w:sz w:val="20"/>
          <w:szCs w:val="20"/>
        </w:rPr>
        <w:t xml:space="preserve">We look forward to working with you in the coming months.  </w:t>
      </w:r>
    </w:p>
    <w:p>
      <w:pPr>
        <w:pStyle w:val="Normal"/>
        <w:spacing w:lineRule="auto" w:line="240" w:before="0" w:after="0"/>
        <w:ind w:left="180" w:hanging="0"/>
        <w:jc w:val="both"/>
        <w:rPr>
          <w:rFonts w:eastAsia="Calibri" w:cs="Calibri" w:cstheme="minorHAnsi"/>
          <w:color w:val="333333"/>
          <w:sz w:val="20"/>
          <w:szCs w:val="20"/>
        </w:rPr>
      </w:pPr>
      <w:r>
        <w:rPr>
          <w:rFonts w:eastAsia="Calibri" w:cs="Calibri" w:cstheme="minorHAnsi"/>
          <w:color w:val="333333"/>
          <w:sz w:val="20"/>
          <w:szCs w:val="20"/>
        </w:rPr>
      </w:r>
    </w:p>
    <w:p>
      <w:pPr>
        <w:pStyle w:val="PlainText"/>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ind w:left="180" w:hanging="0"/>
        <w:jc w:val="both"/>
        <w:rPr>
          <w:rFonts w:eastAsia="Calibri" w:cs="Calibri" w:cstheme="minorHAnsi"/>
          <w:color w:val="1F497D"/>
          <w:sz w:val="20"/>
          <w:szCs w:val="20"/>
        </w:rPr>
      </w:pPr>
      <w:r>
        <w:rPr>
          <w:rFonts w:eastAsia="Calibri" w:cs="Calibri" w:cstheme="minorHAnsi"/>
          <w:color w:val="1F497D"/>
          <w:sz w:val="20"/>
          <w:szCs w:val="20"/>
        </w:rPr>
      </w:r>
    </w:p>
    <w:p>
      <w:pPr>
        <w:pStyle w:val="Normal"/>
        <w:spacing w:lineRule="auto" w:line="240" w:before="0" w:after="0"/>
        <w:jc w:val="both"/>
        <w:rPr>
          <w:rFonts w:cs="Calibri" w:cstheme="minorHAnsi"/>
          <w:b/>
          <w:b/>
          <w:i/>
          <w:i/>
          <w:color w:val="2E74B5" w:themeColor="accent1" w:themeShade="bf"/>
          <w:sz w:val="20"/>
          <w:szCs w:val="20"/>
          <w:u w:val="single"/>
        </w:rPr>
      </w:pPr>
      <w:r>
        <w:rPr>
          <w:rFonts w:cs="Calibri" w:cstheme="minorHAnsi"/>
          <w:b/>
          <w:i/>
          <w:color w:val="2E74B5" w:themeColor="accent1" w:themeShade="bf"/>
          <w:sz w:val="20"/>
          <w:szCs w:val="20"/>
          <w:u w:val="single"/>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55" w:name="_Toc94015652"/>
      <w:r>
        <w:rPr>
          <w:rFonts w:cs="Calibri" w:ascii="Calibri" w:hAnsi="Calibri" w:asciiTheme="minorHAnsi" w:cstheme="minorHAnsi" w:hAnsiTheme="minorHAnsi"/>
          <w:sz w:val="28"/>
          <w:szCs w:val="28"/>
        </w:rPr>
        <w:t>ORGANIZER COMPLETION – 1</w:t>
      </w:r>
      <w:r>
        <w:rPr>
          <w:rFonts w:cs="Calibri" w:ascii="Calibri" w:hAnsi="Calibri" w:asciiTheme="minorHAnsi" w:cstheme="minorHAnsi" w:hAnsiTheme="minorHAnsi"/>
          <w:sz w:val="28"/>
          <w:szCs w:val="28"/>
          <w:vertAlign w:val="superscript"/>
        </w:rPr>
        <w:t>ST</w:t>
      </w:r>
      <w:r>
        <w:rPr>
          <w:rFonts w:cs="Calibri" w:ascii="Calibri" w:hAnsi="Calibri" w:asciiTheme="minorHAnsi" w:cstheme="minorHAnsi" w:hAnsiTheme="minorHAnsi"/>
          <w:sz w:val="28"/>
          <w:szCs w:val="28"/>
        </w:rPr>
        <w:t xml:space="preserve"> REMINDER</w:t>
      </w:r>
      <w:bookmarkEnd w:id="55"/>
    </w:p>
    <w:p>
      <w:pPr>
        <w:pStyle w:val="Normal"/>
        <w:spacing w:lineRule="auto" w:line="240" w:before="0" w:after="0"/>
        <w:jc w:val="both"/>
        <w:rPr>
          <w:rFonts w:cs="Calibri" w:cstheme="minorHAnsi"/>
          <w:b/>
          <w:b/>
          <w:i/>
          <w:i/>
          <w:color w:val="2E74B5" w:themeColor="accent1" w:themeShade="bf"/>
          <w:sz w:val="20"/>
          <w:szCs w:val="20"/>
          <w:u w:val="single"/>
        </w:rPr>
      </w:pPr>
      <w:r>
        <w:rPr>
          <w:rFonts w:cs="Calibri" w:cstheme="minorHAnsi"/>
          <w:b/>
          <w:i/>
          <w:color w:val="2E74B5" w:themeColor="accent1" w:themeShade="bf"/>
          <w:sz w:val="20"/>
          <w:szCs w:val="20"/>
          <w:u w:val="single"/>
        </w:rPr>
      </w:r>
    </w:p>
    <w:p>
      <w:pPr>
        <w:pStyle w:val="Normal"/>
        <w:spacing w:lineRule="auto" w:line="240" w:before="0" w:after="0"/>
        <w:jc w:val="both"/>
        <w:rPr>
          <w:rFonts w:eastAsia="Calibri" w:cs="Calibri" w:cstheme="minorHAnsi"/>
          <w:sz w:val="20"/>
          <w:szCs w:val="20"/>
        </w:rPr>
      </w:pPr>
      <w:r>
        <w:rPr>
          <w:rFonts w:cs="Calibri" w:cstheme="minorHAnsi"/>
          <w:i/>
          <w:sz w:val="20"/>
          <w:szCs w:val="20"/>
        </w:rPr>
        <w:t xml:space="preserve">Subject: KIND REMINDER: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Tax Organizer</w:t>
      </w:r>
    </w:p>
    <w:p>
      <w:pPr>
        <w:pStyle w:val="Normal"/>
        <w:spacing w:lineRule="auto" w:line="240" w:before="0" w:after="0"/>
        <w:jc w:val="both"/>
        <w:rPr>
          <w:rFonts w:cs="Calibri" w:cstheme="minorHAnsi"/>
          <w:b/>
          <w:b/>
          <w:i/>
          <w:i/>
          <w:color w:val="2E74B5" w:themeColor="accent1" w:themeShade="bf"/>
          <w:sz w:val="20"/>
          <w:szCs w:val="20"/>
          <w:u w:val="single"/>
        </w:rPr>
      </w:pPr>
      <w:r>
        <w:rPr>
          <w:rFonts w:cs="Calibri" w:cstheme="minorHAnsi"/>
          <w:b/>
          <w:i/>
          <w:color w:val="2E74B5" w:themeColor="accent1" w:themeShade="bf"/>
          <w:sz w:val="20"/>
          <w:szCs w:val="20"/>
          <w:u w:val="single"/>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t xml:space="preserve">Dear </w:t>
      </w:r>
      <w:r>
        <w:rPr>
          <w:rFonts w:eastAsia="Calibri" w:cs="Calibri" w:cstheme="minorHAnsi"/>
          <w:sz w:val="20"/>
          <w:szCs w:val="20"/>
          <w:highlight w:val="yellow"/>
        </w:rPr>
        <w:t>EXPAT</w:t>
      </w:r>
      <w:r>
        <w:rPr>
          <w:rFonts w:eastAsia="Calibri" w:cs="Calibri" w:cstheme="minorHAnsi"/>
          <w:sz w:val="20"/>
          <w:szCs w:val="20"/>
        </w:rPr>
        <w:t>,</w:t>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t> </w:t>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t>In reviewing our records, we noticed that you have not submitted your completed 2021 GlobalAdvantage Tax Data Organizer yet.</w:t>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You may still have some outstanding tax data (e.g., information from partnerships, special transactions, etc.) that may preclude you from finalizing your Tax Data Organizer at this time.  If this is the case, please contact one of your Deloitte contact(s) to discuss the information you are waiting for. It may be preferable to submit the Tax Data Organizer based on the current available information so we may take initial action regarding your tax return.  If you are not waiting for any additional information, please submit your Tax Data Organizer as soon as possible so that we may begin the preparation of your tax return.</w:t>
      </w:r>
    </w:p>
    <w:p>
      <w:pPr>
        <w:pStyle w:val="PlainText"/>
        <w:jc w:val="both"/>
        <w:rPr>
          <w:rFonts w:ascii="Calibri" w:hAnsi="Calibri" w:eastAsia="Calibri" w:cs="Calibri" w:asciiTheme="minorHAnsi" w:cstheme="minorHAnsi" w:hAnsiTheme="minorHAnsi"/>
          <w:szCs w:val="20"/>
        </w:rPr>
      </w:pPr>
      <w:r>
        <w:rPr>
          <w:rFonts w:eastAsia="Calibri" w:cs="Calibri" w:cstheme="minorHAnsi" w:ascii="Calibri" w:hAnsi="Calibri"/>
          <w:szCs w:val="20"/>
        </w:rPr>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 xml:space="preserve">Please note that the filing deadline of the 2021 Hungarian tax return is </w:t>
      </w:r>
      <w:r>
        <w:rPr>
          <w:rFonts w:eastAsia="Calibri" w:cs="Calibri" w:ascii="Calibri" w:hAnsi="Calibri" w:asciiTheme="minorHAnsi" w:cstheme="minorHAnsi" w:hAnsiTheme="minorHAnsi"/>
          <w:b/>
          <w:szCs w:val="20"/>
        </w:rPr>
        <w:t>20 May 2022</w:t>
      </w:r>
      <w:r>
        <w:rPr>
          <w:rFonts w:eastAsia="Calibri" w:cs="Calibri" w:ascii="Calibri" w:hAnsi="Calibri" w:asciiTheme="minorHAnsi" w:cstheme="minorHAnsi" w:hAnsiTheme="minorHAnsi"/>
          <w:szCs w:val="20"/>
        </w:rPr>
        <w:t>.</w:t>
      </w:r>
    </w:p>
    <w:p>
      <w:pPr>
        <w:pStyle w:val="PlainText"/>
        <w:jc w:val="both"/>
        <w:rPr>
          <w:rFonts w:ascii="Calibri" w:hAnsi="Calibri" w:eastAsia="Calibri" w:cs="Calibri" w:asciiTheme="minorHAnsi" w:cstheme="minorHAnsi" w:hAnsiTheme="minorHAnsi"/>
          <w:szCs w:val="20"/>
        </w:rPr>
      </w:pPr>
      <w:r>
        <w:rPr>
          <w:rFonts w:eastAsia="Calibri" w:cs="Calibri" w:cstheme="minorHAnsi" w:ascii="Calibri" w:hAnsi="Calibri"/>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t xml:space="preserve">Should you have any questions, please do not hesitate to contact us. </w:t>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t> </w:t>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t xml:space="preserve">Thank you for your cooperation. </w:t>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cs="Calibri" w:cstheme="minorHAnsi"/>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56" w:name="_Toc94015653"/>
      <w:r>
        <w:rPr>
          <w:rFonts w:cs="Calibri" w:ascii="Calibri" w:hAnsi="Calibri" w:asciiTheme="minorHAnsi" w:cstheme="minorHAnsi" w:hAnsiTheme="minorHAnsi"/>
          <w:sz w:val="28"/>
          <w:szCs w:val="28"/>
        </w:rPr>
        <w:t>ORGANIZER COMPLETION – 2</w:t>
      </w:r>
      <w:r>
        <w:rPr>
          <w:rFonts w:cs="Calibri" w:ascii="Calibri" w:hAnsi="Calibri" w:asciiTheme="minorHAnsi" w:cstheme="minorHAnsi" w:hAnsiTheme="minorHAnsi"/>
          <w:sz w:val="28"/>
          <w:szCs w:val="28"/>
          <w:vertAlign w:val="superscript"/>
        </w:rPr>
        <w:t>ND</w:t>
      </w:r>
      <w:r>
        <w:rPr>
          <w:rFonts w:cs="Calibri" w:ascii="Calibri" w:hAnsi="Calibri" w:asciiTheme="minorHAnsi" w:cstheme="minorHAnsi" w:hAnsiTheme="minorHAnsi"/>
          <w:sz w:val="28"/>
          <w:szCs w:val="28"/>
        </w:rPr>
        <w:t xml:space="preserve"> REMINDER</w:t>
      </w:r>
      <w:bookmarkEnd w:id="56"/>
    </w:p>
    <w:p>
      <w:pPr>
        <w:pStyle w:val="Normal"/>
        <w:spacing w:lineRule="auto" w:line="240" w:before="0" w:after="0"/>
        <w:jc w:val="both"/>
        <w:rPr>
          <w:rFonts w:cs="Calibri" w:cstheme="minorHAnsi"/>
          <w:b/>
          <w:b/>
          <w:i/>
          <w:i/>
          <w:color w:val="2E74B5" w:themeColor="accent1" w:themeShade="bf"/>
          <w:sz w:val="20"/>
          <w:szCs w:val="20"/>
          <w:u w:val="single"/>
        </w:rPr>
      </w:pPr>
      <w:r>
        <w:rPr>
          <w:rFonts w:cs="Calibri" w:cstheme="minorHAnsi"/>
          <w:b/>
          <w:i/>
          <w:color w:val="2E74B5" w:themeColor="accent1" w:themeShade="bf"/>
          <w:sz w:val="20"/>
          <w:szCs w:val="20"/>
          <w:u w:val="single"/>
        </w:rPr>
      </w:r>
    </w:p>
    <w:p>
      <w:pPr>
        <w:pStyle w:val="Normal"/>
        <w:spacing w:lineRule="auto" w:line="240" w:before="0" w:after="0"/>
        <w:jc w:val="both"/>
        <w:rPr>
          <w:rFonts w:eastAsia="Calibri" w:cs="Calibri" w:cstheme="minorHAnsi"/>
          <w:sz w:val="20"/>
          <w:szCs w:val="20"/>
        </w:rPr>
      </w:pPr>
      <w:r>
        <w:rPr>
          <w:rFonts w:cs="Calibri" w:cstheme="minorHAnsi"/>
          <w:i/>
          <w:sz w:val="20"/>
          <w:szCs w:val="20"/>
        </w:rPr>
        <w:t xml:space="preserve">Subject: URGENT – ACTION REQUIRED: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Tax Organizer</w:t>
      </w:r>
    </w:p>
    <w:p>
      <w:pPr>
        <w:pStyle w:val="Normal"/>
        <w:spacing w:lineRule="auto" w:line="240" w:before="0" w:after="0"/>
        <w:jc w:val="both"/>
        <w:rPr>
          <w:rFonts w:cs="Calibri" w:cstheme="minorHAnsi"/>
          <w:b/>
          <w:b/>
          <w:i/>
          <w:i/>
          <w:color w:val="2E74B5" w:themeColor="accent1" w:themeShade="bf"/>
          <w:sz w:val="20"/>
          <w:szCs w:val="20"/>
          <w:u w:val="single"/>
        </w:rPr>
      </w:pPr>
      <w:r>
        <w:rPr>
          <w:rFonts w:cs="Calibri" w:cstheme="minorHAnsi"/>
          <w:b/>
          <w:i/>
          <w:color w:val="2E74B5" w:themeColor="accent1" w:themeShade="bf"/>
          <w:sz w:val="20"/>
          <w:szCs w:val="20"/>
          <w:u w:val="single"/>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t xml:space="preserve">Dear </w:t>
      </w:r>
      <w:r>
        <w:rPr>
          <w:rFonts w:eastAsia="Calibri" w:cs="Calibri" w:cstheme="minorHAnsi"/>
          <w:sz w:val="20"/>
          <w:szCs w:val="20"/>
          <w:highlight w:val="yellow"/>
        </w:rPr>
        <w:t>EXPAT</w:t>
      </w:r>
      <w:r>
        <w:rPr>
          <w:rFonts w:eastAsia="Calibri" w:cs="Calibri" w:cstheme="minorHAnsi"/>
          <w:sz w:val="20"/>
          <w:szCs w:val="20"/>
        </w:rPr>
        <w:t>,</w:t>
      </w:r>
    </w:p>
    <w:p>
      <w:pPr>
        <w:pStyle w:val="Normal"/>
        <w:spacing w:lineRule="auto" w:line="240" w:before="0" w:after="0"/>
        <w:jc w:val="both"/>
        <w:rPr>
          <w:rFonts w:eastAsia="Calibri" w:cs="Calibri" w:cstheme="minorHAnsi"/>
          <w:sz w:val="20"/>
          <w:szCs w:val="20"/>
        </w:rPr>
      </w:pPr>
      <w:r>
        <w:rPr>
          <w:rFonts w:eastAsia="Calibri" w:cs="Calibri" w:cstheme="minorHAnsi"/>
          <w:color w:val="000000"/>
          <w:sz w:val="20"/>
          <w:szCs w:val="20"/>
        </w:rPr>
        <w:t> </w:t>
      </w:r>
    </w:p>
    <w:p>
      <w:pPr>
        <w:pStyle w:val="Normal"/>
        <w:spacing w:lineRule="auto" w:line="240" w:before="0" w:after="0"/>
        <w:jc w:val="both"/>
        <w:rPr>
          <w:rFonts w:cs="Calibri" w:cstheme="minorHAnsi"/>
          <w:color w:val="000000"/>
          <w:sz w:val="20"/>
          <w:szCs w:val="20"/>
        </w:rPr>
      </w:pPr>
      <w:r>
        <w:rPr>
          <w:rFonts w:eastAsia="Calibri" w:cs="Calibri" w:cstheme="minorHAnsi"/>
          <w:color w:val="000000"/>
          <w:sz w:val="20"/>
          <w:szCs w:val="20"/>
        </w:rPr>
        <w:t>As</w:t>
      </w:r>
      <w:r>
        <w:rPr>
          <w:rFonts w:eastAsia="Calibri" w:cs="Calibri" w:cstheme="minorHAnsi"/>
          <w:sz w:val="20"/>
          <w:szCs w:val="20"/>
        </w:rPr>
        <w:t xml:space="preserve"> the deadline of the 2021 Hungarian annual tax return filing obligation</w:t>
      </w:r>
      <w:r>
        <w:rPr>
          <w:rFonts w:eastAsia="Calibri" w:cs="Calibri" w:cstheme="minorHAnsi"/>
          <w:color w:val="000000"/>
          <w:sz w:val="20"/>
          <w:szCs w:val="20"/>
        </w:rPr>
        <w:t xml:space="preserve"> </w:t>
      </w:r>
      <w:r>
        <w:rPr>
          <w:rFonts w:eastAsia="Calibri" w:cs="Calibri" w:cstheme="minorHAnsi"/>
          <w:sz w:val="20"/>
          <w:szCs w:val="20"/>
        </w:rPr>
        <w:t>(20 May 2022) is rapidly approaching, we ask you to complete your GA Organizer as soon as possible. In lack of the information that you will provide in the Tax Data Organizer we cannot ensure that your 2021 Hungarian tax return will be prepared in a timely manner.</w:t>
      </w:r>
      <w:r>
        <w:rPr>
          <w:rFonts w:eastAsia="Calibri" w:cs="Calibri" w:cstheme="minorHAnsi"/>
          <w:color w:val="000000"/>
          <w:sz w:val="20"/>
          <w:szCs w:val="20"/>
        </w:rPr>
        <w:t> </w:t>
      </w:r>
      <w:r>
        <w:rPr>
          <w:rFonts w:cs="Calibri" w:cstheme="minorHAnsi"/>
          <w:color w:val="000000"/>
          <w:sz w:val="20"/>
          <w:szCs w:val="20"/>
        </w:rPr>
        <w:t>If this deadline is not met, penalties for late filing may be imposed and interest could be levied on any unpaid tax.</w:t>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t>Should you have any questions, please do not hesitate to contact us.</w:t>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color w:val="000000"/>
          <w:sz w:val="20"/>
          <w:szCs w:val="20"/>
        </w:rPr>
        <w:t>Thank you and kind regards,</w:t>
      </w:r>
    </w:p>
    <w:p>
      <w:pPr>
        <w:pStyle w:val="Normal"/>
        <w:spacing w:lineRule="auto" w:line="240" w:before="0" w:after="0"/>
        <w:jc w:val="both"/>
        <w:rPr>
          <w:rFonts w:eastAsia="Calibri" w:cs="Calibri" w:cstheme="minorHAnsi"/>
          <w:sz w:val="20"/>
          <w:szCs w:val="20"/>
        </w:rPr>
      </w:pPr>
      <w:r>
        <w:rPr>
          <w:rFonts w:eastAsia="Calibri" w:cs="Calibri" w:cstheme="minorHAnsi"/>
          <w:color w:val="000000"/>
          <w:sz w:val="20"/>
          <w:szCs w:val="20"/>
        </w:rPr>
        <w:t> </w:t>
      </w:r>
    </w:p>
    <w:p>
      <w:pPr>
        <w:pStyle w:val="Normal"/>
        <w:spacing w:lineRule="auto" w:line="240" w:before="0" w:after="0"/>
        <w:jc w:val="both"/>
        <w:rPr>
          <w:rFonts w:cs="Calibri" w:cstheme="minorHAnsi"/>
          <w:sz w:val="20"/>
          <w:szCs w:val="20"/>
          <w:del w:id="1" w:author="Szaszak, Petra" w:date="2022-03-10T10:05:00Z"/>
        </w:rPr>
      </w:pPr>
      <w:del w:id="0" w:author="Szaszak, Petra" w:date="2022-03-10T10:05:00Z">
        <w:r>
          <w:rPr>
            <w:rFonts w:cs="Calibri" w:cstheme="minorHAnsi"/>
            <w:sz w:val="20"/>
            <w:szCs w:val="20"/>
          </w:rPr>
          <w:delText>Kind regards,</w:delText>
        </w:r>
      </w:del>
    </w:p>
    <w:p>
      <w:pPr>
        <w:pStyle w:val="PlainText"/>
        <w:jc w:val="both"/>
        <w:rPr>
          <w:rFonts w:ascii="Calibri" w:hAnsi="Calibri" w:cs="Calibri" w:asciiTheme="minorHAnsi" w:cstheme="minorHAnsi" w:hAnsiTheme="minorHAnsi"/>
          <w:szCs w:val="20"/>
          <w:del w:id="3" w:author="Szaszak, Petra" w:date="2022-03-10T10:05:00Z"/>
        </w:rPr>
      </w:pPr>
      <w:del w:id="2" w:author="Szaszak, Petra" w:date="2022-03-10T10:05:00Z">
        <w:r>
          <w:rPr>
            <w:rFonts w:cs="Calibri" w:cstheme="minorHAnsi" w:ascii="Calibri" w:hAnsi="Calibri"/>
            <w:szCs w:val="20"/>
          </w:rPr>
        </w:r>
      </w:del>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b/>
          <w:b/>
          <w:color w:val="0070C0"/>
          <w:sz w:val="20"/>
          <w:szCs w:val="20"/>
        </w:rPr>
      </w:pPr>
      <w:r>
        <w:rPr>
          <w:rFonts w:cs="Calibri" w:cstheme="minorHAnsi"/>
          <w:b/>
          <w:color w:val="0070C0"/>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57" w:name="_Toc94015654"/>
      <w:r>
        <w:rPr>
          <w:rFonts w:cs="Calibri" w:ascii="Calibri" w:hAnsi="Calibri" w:asciiTheme="minorHAnsi" w:cstheme="minorHAnsi" w:hAnsiTheme="minorHAnsi"/>
          <w:sz w:val="28"/>
          <w:szCs w:val="28"/>
        </w:rPr>
        <w:t>ORGANIZER COMPLETION – THANK YOU</w:t>
      </w:r>
      <w:bookmarkEnd w:id="57"/>
    </w:p>
    <w:p>
      <w:pPr>
        <w:pStyle w:val="Normal"/>
        <w:spacing w:lineRule="auto" w:line="240" w:before="0" w:after="0"/>
        <w:jc w:val="both"/>
        <w:rPr>
          <w:rFonts w:cs="Calibri" w:cstheme="minorHAnsi"/>
          <w:b/>
          <w:b/>
          <w:color w:val="0070C0"/>
          <w:sz w:val="20"/>
          <w:szCs w:val="20"/>
        </w:rPr>
      </w:pPr>
      <w:r>
        <w:rPr>
          <w:rFonts w:cs="Calibri" w:cstheme="minorHAnsi"/>
          <w:b/>
          <w:color w:val="0070C0"/>
          <w:sz w:val="20"/>
          <w:szCs w:val="20"/>
        </w:rPr>
      </w:r>
    </w:p>
    <w:p>
      <w:pPr>
        <w:pStyle w:val="Normal"/>
        <w:spacing w:lineRule="auto" w:line="240" w:before="0" w:after="0"/>
        <w:jc w:val="both"/>
        <w:rPr>
          <w:rFonts w:eastAsia="Calibri" w:cs="Calibri" w:cstheme="minorHAnsi"/>
          <w:sz w:val="20"/>
          <w:szCs w:val="20"/>
        </w:rPr>
      </w:pPr>
      <w:r>
        <w:rPr>
          <w:rFonts w:cs="Calibri" w:cstheme="minorHAnsi"/>
          <w:i/>
          <w:sz w:val="20"/>
          <w:szCs w:val="20"/>
        </w:rPr>
        <w:t xml:space="preserve">Subject: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Tax Organizer</w:t>
      </w:r>
    </w:p>
    <w:p>
      <w:pPr>
        <w:pStyle w:val="Normal"/>
        <w:spacing w:lineRule="auto" w:line="240" w:before="0" w:after="0"/>
        <w:jc w:val="both"/>
        <w:rPr>
          <w:rFonts w:cs="Calibri" w:cstheme="minorHAnsi"/>
          <w:b/>
          <w:b/>
          <w:color w:val="0070C0"/>
          <w:sz w:val="20"/>
          <w:szCs w:val="20"/>
        </w:rPr>
      </w:pPr>
      <w:r>
        <w:rPr>
          <w:rFonts w:cs="Calibri" w:cstheme="minorHAnsi"/>
          <w:b/>
          <w:color w:val="0070C0"/>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t xml:space="preserve">Dear </w:t>
      </w:r>
      <w:r>
        <w:rPr>
          <w:rFonts w:eastAsia="Calibri" w:cs="Calibri" w:cstheme="minorHAnsi"/>
          <w:sz w:val="20"/>
          <w:szCs w:val="20"/>
          <w:highlight w:val="yellow"/>
        </w:rPr>
        <w:t>EXPAT</w:t>
      </w:r>
      <w:r>
        <w:rPr>
          <w:rFonts w:eastAsia="Calibri" w:cs="Calibri" w:cstheme="minorHAnsi"/>
          <w:sz w:val="20"/>
          <w:szCs w:val="20"/>
        </w:rPr>
        <w:t>,</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 xml:space="preserve">Thank you for submitting your Tax Data Organizer.  </w:t>
      </w:r>
    </w:p>
    <w:p>
      <w:pPr>
        <w:pStyle w:val="PlainText"/>
        <w:jc w:val="both"/>
        <w:rPr>
          <w:rFonts w:ascii="Calibri" w:hAnsi="Calibri" w:eastAsia="Calibri" w:cs="Calibri" w:asciiTheme="minorHAnsi" w:cstheme="minorHAnsi" w:hAnsiTheme="minorHAnsi"/>
          <w:szCs w:val="20"/>
        </w:rPr>
      </w:pPr>
      <w:r>
        <w:rPr>
          <w:rFonts w:eastAsia="Calibri" w:cs="Calibri" w:cstheme="minorHAnsi" w:ascii="Calibri" w:hAnsi="Calibri"/>
          <w:szCs w:val="20"/>
        </w:rPr>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 xml:space="preserve">After our initial review of your data, we will contact you if any question arises. </w:t>
      </w:r>
    </w:p>
    <w:p>
      <w:pPr>
        <w:pStyle w:val="PlainText"/>
        <w:jc w:val="both"/>
        <w:rPr>
          <w:rFonts w:ascii="Calibri" w:hAnsi="Calibri" w:eastAsia="Calibri" w:cs="Calibri" w:asciiTheme="minorHAnsi" w:cstheme="minorHAnsi" w:hAnsiTheme="minorHAnsi"/>
          <w:szCs w:val="20"/>
        </w:rPr>
      </w:pPr>
      <w:r>
        <w:rPr>
          <w:rFonts w:eastAsia="Calibri" w:cs="Calibri" w:cstheme="minorHAnsi" w:ascii="Calibri" w:hAnsi="Calibri"/>
          <w:szCs w:val="20"/>
        </w:rPr>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 xml:space="preserve">In the meantime, should you have any questions, please do not hesitate to contact us. </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rPr>
          <w:rFonts w:eastAsia="Calibri" w:cs="Calibri" w:cstheme="minorHAnsi"/>
          <w:szCs w:val="20"/>
        </w:rPr>
      </w:pPr>
      <w:r>
        <w:rPr>
          <w:rFonts w:eastAsia="Calibri" w:cs="Calibri" w:cstheme="minorHAnsi"/>
          <w:szCs w:val="20"/>
        </w:rPr>
      </w:r>
      <w:r>
        <w:br w:type="page"/>
      </w:r>
    </w:p>
    <w:p>
      <w:pPr>
        <w:pStyle w:val="Normal"/>
        <w:spacing w:lineRule="auto" w:line="240" w:before="0" w:after="0"/>
        <w:jc w:val="both"/>
        <w:rPr>
          <w:rFonts w:eastAsia="Calibri" w:cs="Calibri" w:cstheme="minorHAnsi"/>
          <w:szCs w:val="20"/>
        </w:rPr>
      </w:pPr>
      <w:r>
        <w:rPr>
          <w:rFonts w:eastAsia="Calibri" w:cs="Calibri" w:cstheme="minorHAnsi"/>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58" w:name="_Toc94015655"/>
      <w:r>
        <w:rPr>
          <w:rFonts w:cs="Calibri" w:ascii="Calibri" w:hAnsi="Calibri" w:asciiTheme="minorHAnsi" w:cstheme="minorHAnsi" w:hAnsiTheme="minorHAnsi"/>
          <w:sz w:val="28"/>
          <w:szCs w:val="28"/>
        </w:rPr>
        <w:t>REQUEST FOR MISSING INFORMATION FROM THE INDIVIDUAL</w:t>
      </w:r>
      <w:bookmarkEnd w:id="58"/>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Subject: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missing information</w:t>
      </w:r>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EXPAT,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We inform you that after reviewing your tax organizer, we would like to ask for the following information/documents from you in order to complete your 2021 Hungarian tax return.</w:t>
      </w:r>
    </w:p>
    <w:p>
      <w:pPr>
        <w:pStyle w:val="Normal"/>
        <w:spacing w:lineRule="auto" w:line="240" w:before="0" w:after="0"/>
        <w:jc w:val="both"/>
        <w:rPr>
          <w:rFonts w:eastAsia="Times New Roman" w:cs="Calibri" w:cstheme="minorHAnsi"/>
          <w:color w:val="000000"/>
          <w:sz w:val="20"/>
          <w:szCs w:val="20"/>
          <w:highlight w:val="yellow"/>
        </w:rPr>
      </w:pPr>
      <w:r>
        <w:rPr>
          <w:rFonts w:eastAsia="Times New Roman" w:cs="Calibri" w:cstheme="minorHAnsi"/>
          <w:color w:val="000000"/>
          <w:sz w:val="20"/>
          <w:szCs w:val="20"/>
          <w:highlight w:val="yellow"/>
        </w:rPr>
      </w:r>
    </w:p>
    <w:p>
      <w:pPr>
        <w:pStyle w:val="ListParagraph"/>
        <w:numPr>
          <w:ilvl w:val="0"/>
          <w:numId w:val="20"/>
        </w:numPr>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We understand that you are entitled to child benefit under the laws of Hungary therefore you are eligible to receive the specific Hungarian personal income tax refund. In this regard, we ask you to confirm that you submitted the ‘VISSZADO’ form at the end of 2021 to receive a tax refund related to the benefit (or otherwise were eligible to the refund) and confirm the exact amount of tax refund received. The specific tax refund is/was expected to be transferred by 14 February 2022 and its amount should not exceed HUF 809,000.</w:t>
      </w:r>
    </w:p>
    <w:p>
      <w:pPr>
        <w:pStyle w:val="Normal"/>
        <w:ind w:left="284" w:hanging="0"/>
        <w:rPr>
          <w:rFonts w:eastAsia="Times New Roman" w:cs="Calibri" w:cstheme="minorHAnsi"/>
          <w:color w:val="000000"/>
          <w:sz w:val="20"/>
          <w:szCs w:val="20"/>
          <w:highlight w:val="yellow"/>
        </w:rPr>
      </w:pPr>
      <w:r>
        <w:rPr>
          <w:rFonts w:eastAsia="Times New Roman" w:cs="Calibri" w:cstheme="minorHAnsi"/>
          <w:color w:val="000000"/>
          <w:sz w:val="20"/>
          <w:szCs w:val="20"/>
          <w:highlight w:val="yellow"/>
        </w:rPr>
        <w:t>Also, we kindly ask you to forward us the draft tax return prepared by the Hungarian tax authority, as we need this document to ratify the amount of tax refund that should be included in your 2021 Hungarian personal income tax return.</w:t>
      </w:r>
    </w:p>
    <w:p>
      <w:pPr>
        <w:pStyle w:val="ListParagraph"/>
        <w:spacing w:before="0" w:after="0"/>
        <w:ind w:left="284" w:hanging="0"/>
        <w:contextualSpacing/>
        <w:jc w:val="both"/>
        <w:rPr>
          <w:rFonts w:ascii="Calibri" w:hAnsi="Calibri" w:cs="Calibri" w:asciiTheme="minorHAnsi" w:cstheme="minorHAnsi" w:hAnsiTheme="minorHAnsi"/>
          <w:highlight w:val="yellow"/>
        </w:rPr>
      </w:pPr>
      <w:r>
        <w:rPr>
          <w:rFonts w:cs="Calibri" w:cstheme="minorHAnsi" w:ascii="Calibri" w:hAnsi="Calibri"/>
          <w:highlight w:val="yellow"/>
        </w:rPr>
      </w:r>
    </w:p>
    <w:p>
      <w:pPr>
        <w:pStyle w:val="ListParagraph"/>
        <w:numPr>
          <w:ilvl w:val="0"/>
          <w:numId w:val="3"/>
        </w:numPr>
        <w:spacing w:before="0" w:after="0"/>
        <w:ind w:left="284" w:hanging="284"/>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Annual income certificate issued by the Hungarian company (21M30/”Adatlap”/”Kifizetői igazolás”);</w:t>
      </w:r>
    </w:p>
    <w:p>
      <w:pPr>
        <w:pStyle w:val="ListParagraph"/>
        <w:ind w:left="284" w:hanging="0"/>
        <w:jc w:val="both"/>
        <w:rPr>
          <w:rFonts w:ascii="Calibri" w:hAnsi="Calibri" w:cs="Calibri" w:asciiTheme="minorHAnsi" w:cstheme="minorHAnsi" w:hAnsiTheme="minorHAnsi"/>
          <w:highlight w:val="yellow"/>
        </w:rPr>
      </w:pPr>
      <w:r>
        <w:rPr>
          <w:rFonts w:cs="Calibri" w:cstheme="minorHAnsi" w:ascii="Calibri" w:hAnsi="Calibri"/>
          <w:highlight w:val="yellow"/>
        </w:rPr>
      </w:r>
    </w:p>
    <w:p>
      <w:pPr>
        <w:pStyle w:val="ListParagraph"/>
        <w:numPr>
          <w:ilvl w:val="0"/>
          <w:numId w:val="3"/>
        </w:numPr>
        <w:spacing w:before="0" w:after="0"/>
        <w:ind w:left="284" w:hanging="284"/>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Certificate about the compensation elements issued by the foreign company related to your Hungarian assignment / activity;</w:t>
      </w:r>
    </w:p>
    <w:p>
      <w:pPr>
        <w:pStyle w:val="ListParagraph"/>
        <w:ind w:left="284" w:hanging="284"/>
        <w:jc w:val="both"/>
        <w:rPr>
          <w:rFonts w:ascii="Calibri" w:hAnsi="Calibri" w:cs="Calibri" w:asciiTheme="minorHAnsi" w:cstheme="minorHAnsi" w:hAnsiTheme="minorHAnsi"/>
          <w:highlight w:val="yellow"/>
        </w:rPr>
      </w:pPr>
      <w:r>
        <w:rPr>
          <w:rFonts w:cs="Calibri" w:cstheme="minorHAnsi" w:ascii="Calibri" w:hAnsi="Calibri"/>
          <w:highlight w:val="yellow"/>
        </w:rPr>
      </w:r>
    </w:p>
    <w:p>
      <w:pPr>
        <w:pStyle w:val="ListParagraph"/>
        <w:numPr>
          <w:ilvl w:val="0"/>
          <w:numId w:val="3"/>
        </w:numPr>
        <w:spacing w:before="0" w:after="0"/>
        <w:ind w:left="284" w:hanging="284"/>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Share program documentation and information about the compensation received in year, such as the number of shares, the market value, credit date, and date of vest (if applicable);</w:t>
      </w:r>
    </w:p>
    <w:p>
      <w:pPr>
        <w:pStyle w:val="Normal"/>
        <w:spacing w:lineRule="auto" w:line="240" w:before="0" w:after="0"/>
        <w:ind w:left="284" w:hanging="284"/>
        <w:jc w:val="both"/>
        <w:rPr>
          <w:rFonts w:cs="Calibri" w:cstheme="minorHAnsi"/>
          <w:color w:val="000000"/>
          <w:sz w:val="20"/>
          <w:szCs w:val="20"/>
          <w:highlight w:val="yellow"/>
        </w:rPr>
      </w:pPr>
      <w:r>
        <w:rPr>
          <w:rFonts w:cs="Calibri" w:cstheme="minorHAnsi"/>
          <w:color w:val="000000"/>
          <w:sz w:val="20"/>
          <w:szCs w:val="20"/>
          <w:highlight w:val="yellow"/>
        </w:rPr>
      </w:r>
    </w:p>
    <w:p>
      <w:pPr>
        <w:pStyle w:val="ListParagraph"/>
        <w:numPr>
          <w:ilvl w:val="0"/>
          <w:numId w:val="3"/>
        </w:numPr>
        <w:spacing w:before="0" w:after="0"/>
        <w:ind w:left="284" w:hanging="284"/>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Certificate of dividend/interest/capital gain payouts.</w:t>
      </w:r>
    </w:p>
    <w:p>
      <w:pPr>
        <w:pStyle w:val="Normal"/>
        <w:spacing w:lineRule="auto" w:line="240" w:before="0" w:after="0"/>
        <w:ind w:left="284" w:hanging="284"/>
        <w:jc w:val="both"/>
        <w:rPr>
          <w:rFonts w:cs="Calibri" w:cstheme="minorHAnsi"/>
          <w:color w:val="000000"/>
          <w:sz w:val="20"/>
          <w:szCs w:val="20"/>
          <w:highlight w:val="yellow"/>
        </w:rPr>
      </w:pPr>
      <w:r>
        <w:rPr>
          <w:rFonts w:cs="Calibri" w:cstheme="minorHAnsi"/>
          <w:color w:val="000000"/>
          <w:sz w:val="20"/>
          <w:szCs w:val="20"/>
          <w:highlight w:val="yellow"/>
        </w:rPr>
      </w:r>
    </w:p>
    <w:p>
      <w:pPr>
        <w:pStyle w:val="ListParagraph"/>
        <w:numPr>
          <w:ilvl w:val="0"/>
          <w:numId w:val="3"/>
        </w:numPr>
        <w:spacing w:before="0" w:after="0"/>
        <w:ind w:left="284" w:hanging="284"/>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The following information in connection with your rental income:</w:t>
      </w:r>
    </w:p>
    <w:p>
      <w:pPr>
        <w:pStyle w:val="ListParagraph"/>
        <w:numPr>
          <w:ilvl w:val="1"/>
          <w:numId w:val="3"/>
        </w:numPr>
        <w:spacing w:before="0" w:after="0"/>
        <w:ind w:left="993" w:hanging="360"/>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Was the property rented out to a private individual or a company? If to a company, please send us the certificate issued by the company for year.</w:t>
      </w:r>
    </w:p>
    <w:p>
      <w:pPr>
        <w:pStyle w:val="ListParagraph"/>
        <w:numPr>
          <w:ilvl w:val="1"/>
          <w:numId w:val="3"/>
        </w:numPr>
        <w:spacing w:before="0" w:after="0"/>
        <w:ind w:left="993" w:hanging="360"/>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Have you been renting any property for your own purpose during year, without receiving any cost reimbursements?</w:t>
      </w:r>
    </w:p>
    <w:p>
      <w:pPr>
        <w:pStyle w:val="ListParagraph"/>
        <w:numPr>
          <w:ilvl w:val="1"/>
          <w:numId w:val="3"/>
        </w:numPr>
        <w:spacing w:before="0" w:after="0"/>
        <w:ind w:left="993" w:hanging="360"/>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In case you rented the property to a private individual did you pay the quarterly tax advance liabilities arises from this rental income?</w:t>
      </w:r>
    </w:p>
    <w:p>
      <w:pPr>
        <w:pStyle w:val="ListParagraph"/>
        <w:numPr>
          <w:ilvl w:val="1"/>
          <w:numId w:val="3"/>
        </w:numPr>
        <w:spacing w:before="0" w:after="0"/>
        <w:ind w:left="993" w:hanging="360"/>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Have you used or do you wish to use the 10% or the itemized cost determination method in connection with your rental income?</w:t>
      </w:r>
    </w:p>
    <w:p>
      <w:pPr>
        <w:pStyle w:val="ListParagraph"/>
        <w:numPr>
          <w:ilvl w:val="1"/>
          <w:numId w:val="3"/>
        </w:numPr>
        <w:spacing w:before="0" w:after="0"/>
        <w:ind w:left="993" w:hanging="360"/>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The following items can be taken into consideration in case of the itemized cost determination:</w:t>
      </w:r>
    </w:p>
    <w:p>
      <w:pPr>
        <w:pStyle w:val="ListParagraph"/>
        <w:numPr>
          <w:ilvl w:val="2"/>
          <w:numId w:val="3"/>
        </w:numPr>
        <w:spacing w:before="0" w:after="0"/>
        <w:ind w:left="1560" w:hanging="360"/>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Utilities (in case the related invoices are on your name);</w:t>
      </w:r>
    </w:p>
    <w:p>
      <w:pPr>
        <w:pStyle w:val="ListParagraph"/>
        <w:numPr>
          <w:ilvl w:val="2"/>
          <w:numId w:val="3"/>
        </w:numPr>
        <w:spacing w:before="0" w:after="0"/>
        <w:ind w:left="1560" w:hanging="360"/>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Depreciation – the purchase price and the information related to recent years depreciations are necessary;</w:t>
      </w:r>
    </w:p>
    <w:p>
      <w:pPr>
        <w:pStyle w:val="ListParagraph"/>
        <w:numPr>
          <w:ilvl w:val="2"/>
          <w:numId w:val="3"/>
        </w:numPr>
        <w:spacing w:before="0" w:after="0"/>
        <w:ind w:left="1560" w:hanging="360"/>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A confirmation that you fully own the property, if not how you divide the income and the costs with the other owner;</w:t>
      </w:r>
    </w:p>
    <w:p>
      <w:pPr>
        <w:pStyle w:val="ListParagraph"/>
        <w:numPr>
          <w:ilvl w:val="2"/>
          <w:numId w:val="3"/>
        </w:numPr>
        <w:spacing w:before="0" w:after="0"/>
        <w:ind w:left="1560" w:hanging="360"/>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Renovation costs;</w:t>
      </w:r>
    </w:p>
    <w:p>
      <w:pPr>
        <w:pStyle w:val="ListParagraph"/>
        <w:numPr>
          <w:ilvl w:val="2"/>
          <w:numId w:val="3"/>
        </w:numPr>
        <w:spacing w:before="0" w:after="0"/>
        <w:ind w:left="1560" w:hanging="360"/>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Advertisement costs;</w:t>
      </w:r>
    </w:p>
    <w:p>
      <w:pPr>
        <w:pStyle w:val="ListParagraph"/>
        <w:numPr>
          <w:ilvl w:val="2"/>
          <w:numId w:val="3"/>
        </w:numPr>
        <w:spacing w:before="0" w:after="0"/>
        <w:ind w:left="1560" w:hanging="360"/>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Property or local taxes;</w:t>
      </w:r>
    </w:p>
    <w:p>
      <w:pPr>
        <w:pStyle w:val="ListParagraph"/>
        <w:numPr>
          <w:ilvl w:val="2"/>
          <w:numId w:val="3"/>
        </w:numPr>
        <w:spacing w:before="0" w:after="0"/>
        <w:ind w:left="1560" w:hanging="360"/>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Furniture (based on invoices).</w:t>
      </w:r>
    </w:p>
    <w:p>
      <w:pPr>
        <w:pStyle w:val="Normal"/>
        <w:spacing w:lineRule="auto" w:line="240" w:before="0" w:after="0"/>
        <w:jc w:val="both"/>
        <w:rPr>
          <w:rFonts w:cs="Calibri" w:cstheme="minorHAnsi"/>
          <w:color w:val="000000"/>
          <w:sz w:val="20"/>
          <w:szCs w:val="20"/>
          <w:highlight w:val="yellow"/>
        </w:rPr>
      </w:pPr>
      <w:r>
        <w:rPr>
          <w:rFonts w:cs="Calibri" w:cstheme="minorHAnsi"/>
          <w:color w:val="000000"/>
          <w:sz w:val="20"/>
          <w:szCs w:val="20"/>
          <w:highlight w:val="yellow"/>
        </w:rPr>
      </w:r>
    </w:p>
    <w:p>
      <w:pPr>
        <w:pStyle w:val="Normal"/>
        <w:spacing w:lineRule="auto" w:line="240" w:before="0" w:after="0"/>
        <w:jc w:val="both"/>
        <w:rPr>
          <w:rFonts w:cs="Calibri" w:cstheme="minorHAnsi"/>
          <w:color w:val="000000"/>
          <w:sz w:val="20"/>
          <w:szCs w:val="20"/>
          <w:highlight w:val="yellow"/>
        </w:rPr>
      </w:pPr>
      <w:r>
        <w:rPr>
          <w:rFonts w:cs="Calibri" w:cstheme="minorHAnsi"/>
          <w:color w:val="000000"/>
          <w:sz w:val="20"/>
          <w:szCs w:val="20"/>
          <w:highlight w:val="yellow"/>
        </w:rPr>
        <w:t>We would like to draw your attention to the fact that in case you used the itemized cost determination you have to dispose an invoice for every single cost.</w:t>
      </w:r>
    </w:p>
    <w:p>
      <w:pPr>
        <w:pStyle w:val="Normal"/>
        <w:spacing w:lineRule="auto" w:line="240" w:before="0" w:after="0"/>
        <w:ind w:left="426" w:hanging="0"/>
        <w:jc w:val="both"/>
        <w:rPr>
          <w:rFonts w:cs="Calibri" w:cstheme="minorHAnsi"/>
          <w:color w:val="000000"/>
          <w:sz w:val="20"/>
          <w:szCs w:val="20"/>
          <w:highlight w:val="yellow"/>
        </w:rPr>
      </w:pPr>
      <w:r>
        <w:rPr>
          <w:rFonts w:cs="Calibri" w:cstheme="minorHAnsi"/>
          <w:color w:val="000000"/>
          <w:sz w:val="20"/>
          <w:szCs w:val="20"/>
          <w:highlight w:val="yellow"/>
        </w:rPr>
      </w:r>
    </w:p>
    <w:p>
      <w:pPr>
        <w:pStyle w:val="ListParagraph"/>
        <w:numPr>
          <w:ilvl w:val="0"/>
          <w:numId w:val="4"/>
        </w:numPr>
        <w:spacing w:before="0" w:after="0"/>
        <w:ind w:left="360" w:hanging="360"/>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 xml:space="preserve">Please send us the above requested information and documents as soon as possible, but in order to comply with the submission deadline by </w:t>
      </w:r>
      <w:r>
        <w:rPr>
          <w:rFonts w:cs="Calibri" w:cstheme="minorHAnsi"/>
          <w:sz w:val="20"/>
          <w:szCs w:val="20"/>
          <w:highlight w:val="yellow"/>
        </w:rPr>
        <w:t>DATE</w:t>
      </w:r>
      <w:r>
        <w:rPr>
          <w:rFonts w:cs="Calibri" w:cstheme="minorHAnsi"/>
          <w:sz w:val="20"/>
          <w:szCs w:val="20"/>
        </w:rPr>
        <w:t xml:space="preserve"> </w:t>
      </w:r>
      <w:r>
        <w:rPr>
          <w:rFonts w:cs="Calibri" w:cstheme="minorHAnsi"/>
          <w:color w:val="000000"/>
          <w:sz w:val="20"/>
          <w:szCs w:val="20"/>
        </w:rPr>
        <w:t>at the latest.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Your cooperation is highly appreciated.</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59" w:name="_Toc94015656"/>
      <w:r>
        <w:rPr>
          <w:rFonts w:cs="Calibri" w:ascii="Calibri" w:hAnsi="Calibri" w:asciiTheme="minorHAnsi" w:cstheme="minorHAnsi" w:hAnsiTheme="minorHAnsi"/>
          <w:sz w:val="28"/>
          <w:szCs w:val="28"/>
        </w:rPr>
        <w:t>REQUEST FOR MISSING INFORMATION FROM THE INDIVIDUAL – 1</w:t>
      </w:r>
      <w:r>
        <w:rPr>
          <w:rFonts w:cs="Calibri" w:ascii="Calibri" w:hAnsi="Calibri" w:asciiTheme="minorHAnsi" w:cstheme="minorHAnsi" w:hAnsiTheme="minorHAnsi"/>
          <w:sz w:val="28"/>
          <w:szCs w:val="28"/>
          <w:vertAlign w:val="superscript"/>
        </w:rPr>
        <w:t>ST</w:t>
      </w:r>
      <w:r>
        <w:rPr>
          <w:rFonts w:cs="Calibri" w:ascii="Calibri" w:hAnsi="Calibri" w:asciiTheme="minorHAnsi" w:cstheme="minorHAnsi" w:hAnsiTheme="minorHAnsi"/>
          <w:sz w:val="28"/>
          <w:szCs w:val="28"/>
        </w:rPr>
        <w:t xml:space="preserve"> REMINDER</w:t>
      </w:r>
      <w:bookmarkEnd w:id="59"/>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Subject: KIND REMINDER: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missing information</w:t>
      </w:r>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EXPAT,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Regarding our message below, we inform you that we have not received the requested information/documents so far.</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Please note that the filing deadline of the tax return is </w:t>
      </w:r>
      <w:r>
        <w:rPr>
          <w:rFonts w:cs="Calibri" w:cstheme="minorHAnsi"/>
          <w:b/>
          <w:sz w:val="20"/>
          <w:szCs w:val="20"/>
        </w:rPr>
        <w:t>20 May 2022</w:t>
      </w:r>
      <w:r>
        <w:rPr>
          <w:rFonts w:cs="Calibri" w:cstheme="minorHAnsi"/>
          <w:sz w:val="20"/>
          <w:szCs w:val="20"/>
        </w:rPr>
        <w:t>, therefore, please provide us with the requested information/documents at your earliest convenience.</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Your cooperation is highly appreciated.</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Should you have any question regarding the above, please do not hesitate to contact us.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60" w:name="_Toc94015657"/>
      <w:r>
        <w:rPr>
          <w:rFonts w:cs="Calibri" w:ascii="Calibri" w:hAnsi="Calibri" w:asciiTheme="minorHAnsi" w:cstheme="minorHAnsi" w:hAnsiTheme="minorHAnsi"/>
          <w:sz w:val="28"/>
          <w:szCs w:val="28"/>
        </w:rPr>
        <w:t>REQUEST FOR MISSING INFORMATION FROM THE INDIVIDUAL – 1</w:t>
      </w:r>
      <w:r>
        <w:rPr>
          <w:rFonts w:cs="Calibri" w:ascii="Calibri" w:hAnsi="Calibri" w:asciiTheme="minorHAnsi" w:cstheme="minorHAnsi" w:hAnsiTheme="minorHAnsi"/>
          <w:sz w:val="28"/>
          <w:szCs w:val="28"/>
          <w:vertAlign w:val="superscript"/>
        </w:rPr>
        <w:t>ST</w:t>
      </w:r>
      <w:r>
        <w:rPr>
          <w:rFonts w:cs="Calibri" w:ascii="Calibri" w:hAnsi="Calibri" w:asciiTheme="minorHAnsi" w:cstheme="minorHAnsi" w:hAnsiTheme="minorHAnsi"/>
          <w:sz w:val="28"/>
          <w:szCs w:val="28"/>
        </w:rPr>
        <w:t xml:space="preserve"> REMINDER</w:t>
      </w:r>
      <w:bookmarkEnd w:id="60"/>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Subject: URGENT – ACTION REQUIRED: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missing information</w:t>
      </w:r>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EXPAT,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Referring to our emails below, we would like to inform you that as of today we have not received the necessary information / documents in order to prepare your Hungarian tax return.</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As the filing deadline of the tax return is rapidly approaching (20 May 2022), please provide us with the missing information/documents as soon as possible.</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If the requested documents/information will not arrive in time, we cannot guarantee the completion of the 2021 tax return by the submission deadline. Please note, that in case the submission deadline will not met, penalties may be levied by the Hungarian tax authority due to the late filing.</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Your cooperation is highly appreciated.</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Should you have any question regarding the above, please do not hesitate to contact us.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highlight w:val="yellow"/>
        </w:rPr>
      </w:pPr>
      <w:r>
        <w:rPr>
          <w:rFonts w:cs="Calibri" w:cstheme="minorHAnsi"/>
          <w:sz w:val="20"/>
          <w:szCs w:val="20"/>
          <w:highlight w:val="yellow"/>
        </w:rPr>
      </w:r>
    </w:p>
    <w:p>
      <w:pPr>
        <w:pStyle w:val="Normal"/>
        <w:rPr>
          <w:rFonts w:cs="Calibri" w:cstheme="minorHAnsi"/>
          <w:sz w:val="28"/>
          <w:szCs w:val="28"/>
          <w:highlight w:val="green"/>
        </w:rPr>
      </w:pPr>
      <w:r>
        <w:rPr>
          <w:rFonts w:cs="Calibri" w:cstheme="minorHAnsi"/>
          <w:sz w:val="28"/>
          <w:szCs w:val="28"/>
          <w:highlight w:val="green"/>
        </w:rPr>
      </w:r>
      <w:bookmarkStart w:id="61" w:name="_Toc500641973"/>
      <w:bookmarkStart w:id="62" w:name="_Toc500641919"/>
      <w:bookmarkStart w:id="63" w:name="_Toc500636704"/>
      <w:bookmarkStart w:id="64" w:name="_Toc500619418"/>
      <w:bookmarkStart w:id="65" w:name="_Toc500619352"/>
      <w:bookmarkStart w:id="66" w:name="_Toc500619247"/>
      <w:bookmarkStart w:id="67" w:name="_Toc500641972"/>
      <w:bookmarkStart w:id="68" w:name="_Toc500641918"/>
      <w:bookmarkStart w:id="69" w:name="_Toc500636703"/>
      <w:bookmarkStart w:id="70" w:name="_Toc500619417"/>
      <w:bookmarkStart w:id="71" w:name="_Toc500619351"/>
      <w:bookmarkStart w:id="72" w:name="_Toc500619246"/>
      <w:bookmarkStart w:id="73" w:name="_Toc500641973"/>
      <w:bookmarkStart w:id="74" w:name="_Toc500641919"/>
      <w:bookmarkStart w:id="75" w:name="_Toc500636704"/>
      <w:bookmarkStart w:id="76" w:name="_Toc500619418"/>
      <w:bookmarkStart w:id="77" w:name="_Toc500619352"/>
      <w:bookmarkStart w:id="78" w:name="_Toc500619247"/>
      <w:bookmarkStart w:id="79" w:name="_Toc500641972"/>
      <w:bookmarkStart w:id="80" w:name="_Toc500641918"/>
      <w:bookmarkStart w:id="81" w:name="_Toc500636703"/>
      <w:bookmarkStart w:id="82" w:name="_Toc500619417"/>
      <w:bookmarkStart w:id="83" w:name="_Toc500619351"/>
      <w:bookmarkStart w:id="84" w:name="_Toc500619246"/>
      <w:bookmarkEnd w:id="73"/>
      <w:bookmarkEnd w:id="74"/>
      <w:bookmarkEnd w:id="75"/>
      <w:bookmarkEnd w:id="76"/>
      <w:bookmarkEnd w:id="77"/>
      <w:bookmarkEnd w:id="78"/>
      <w:bookmarkEnd w:id="79"/>
      <w:bookmarkEnd w:id="80"/>
      <w:bookmarkEnd w:id="81"/>
      <w:bookmarkEnd w:id="82"/>
      <w:bookmarkEnd w:id="83"/>
      <w:bookmarkEnd w:id="84"/>
      <w:r>
        <w:br w:type="page"/>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85" w:name="_Toc94015658"/>
      <w:r>
        <w:rPr>
          <w:rFonts w:cs="Calibri" w:ascii="Calibri" w:hAnsi="Calibri" w:asciiTheme="minorHAnsi" w:cstheme="minorHAnsi" w:hAnsiTheme="minorHAnsi"/>
          <w:sz w:val="28"/>
          <w:szCs w:val="28"/>
        </w:rPr>
        <w:t>REQUEST FOR M30 CERTIFICATES FROM THE COMPANY</w:t>
      </w:r>
      <w:bookmarkEnd w:id="85"/>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Subject: </w:t>
      </w:r>
      <w:r>
        <w:rPr>
          <w:rFonts w:cs="Calibri" w:cstheme="minorHAnsi"/>
          <w:i/>
          <w:sz w:val="20"/>
          <w:szCs w:val="20"/>
          <w:highlight w:val="yellow"/>
        </w:rPr>
        <w:t xml:space="preserve">Client </w:t>
      </w:r>
      <w:r>
        <w:rPr>
          <w:rFonts w:cs="Calibri" w:cstheme="minorHAnsi"/>
          <w:i/>
          <w:sz w:val="20"/>
          <w:szCs w:val="20"/>
        </w:rPr>
        <w:t>– 2021 Hungarian wage certificates – information request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CONTACT</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We hereby inform you that we have started the 2021 Hungarian annual personal income tax return preparation process. We would like to ask your assistance regarding the annual wage certificates (21M30/Adatlap/Kifizetőigazolás).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We ask you to provide us with the above certificates of the following employees:</w:t>
      </w:r>
    </w:p>
    <w:p>
      <w:pPr>
        <w:pStyle w:val="Normal"/>
        <w:spacing w:lineRule="auto" w:line="240" w:before="0" w:after="0"/>
        <w:jc w:val="both"/>
        <w:rPr>
          <w:rFonts w:cs="Calibri" w:cstheme="minorHAnsi"/>
          <w:sz w:val="20"/>
          <w:szCs w:val="20"/>
        </w:rPr>
      </w:pPr>
      <w:r>
        <w:rPr>
          <w:rFonts w:cs="Calibri" w:cstheme="minorHAnsi"/>
          <w:sz w:val="20"/>
          <w:szCs w:val="20"/>
        </w:rPr>
      </w:r>
    </w:p>
    <w:p>
      <w:pPr>
        <w:pStyle w:val="ListParagraph"/>
        <w:numPr>
          <w:ilvl w:val="0"/>
          <w:numId w:val="2"/>
        </w:numPr>
        <w:spacing w:before="0" w:after="0"/>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Individuals’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In order to enable us to complete the 2021 Hungarian personal income tax return for the expatriates in a timely manner, please provide us with the respective certificates by no later than </w:t>
      </w:r>
      <w:r>
        <w:rPr>
          <w:rFonts w:cs="Calibri" w:cstheme="minorHAnsi"/>
          <w:sz w:val="20"/>
          <w:szCs w:val="20"/>
          <w:highlight w:val="yellow"/>
        </w:rPr>
        <w:t xml:space="preserve">DATE </w:t>
      </w:r>
      <w:r>
        <w:rPr>
          <w:rFonts w:cs="Calibri" w:cstheme="minorHAnsi"/>
          <w:sz w:val="20"/>
          <w:szCs w:val="20"/>
        </w:rPr>
        <w:t xml:space="preserve">since the filing deadline of the 2021 Hungarian tax return is </w:t>
      </w:r>
      <w:r>
        <w:rPr>
          <w:rFonts w:cs="Calibri" w:cstheme="minorHAnsi"/>
          <w:b/>
          <w:sz w:val="20"/>
          <w:szCs w:val="20"/>
        </w:rPr>
        <w:t>20 May 2022</w:t>
      </w:r>
      <w:r>
        <w:rPr>
          <w:rFonts w:cs="Calibri" w:cstheme="minorHAnsi"/>
          <w:sz w:val="20"/>
          <w:szCs w:val="20"/>
        </w:rPr>
        <w:t xml:space="preserve">.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Your cooperation is highly appreciated.</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Should you have any questions regarding the above, please do not hesitate to contact us.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86" w:name="_Toc94015659"/>
      <w:r>
        <w:rPr>
          <w:rFonts w:cs="Calibri" w:ascii="Calibri" w:hAnsi="Calibri" w:asciiTheme="minorHAnsi" w:cstheme="minorHAnsi" w:hAnsiTheme="minorHAnsi"/>
          <w:sz w:val="28"/>
          <w:szCs w:val="28"/>
        </w:rPr>
        <w:t>REQUEST FOR M30 CERTIFICATES FROM THE COMPANY – 1</w:t>
      </w:r>
      <w:r>
        <w:rPr>
          <w:rFonts w:cs="Calibri" w:ascii="Calibri" w:hAnsi="Calibri" w:asciiTheme="minorHAnsi" w:cstheme="minorHAnsi" w:hAnsiTheme="minorHAnsi"/>
          <w:sz w:val="28"/>
          <w:szCs w:val="28"/>
          <w:vertAlign w:val="superscript"/>
        </w:rPr>
        <w:t>ST</w:t>
      </w:r>
      <w:r>
        <w:rPr>
          <w:rFonts w:cs="Calibri" w:ascii="Calibri" w:hAnsi="Calibri" w:asciiTheme="minorHAnsi" w:cstheme="minorHAnsi" w:hAnsiTheme="minorHAnsi"/>
          <w:sz w:val="28"/>
          <w:szCs w:val="28"/>
        </w:rPr>
        <w:t xml:space="preserve"> REMINDER</w:t>
      </w:r>
      <w:bookmarkEnd w:id="86"/>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Subject: KIND REMINDER: Subject: </w:t>
      </w:r>
      <w:r>
        <w:rPr>
          <w:rFonts w:cs="Calibri" w:cstheme="minorHAnsi"/>
          <w:i/>
          <w:sz w:val="20"/>
          <w:szCs w:val="20"/>
          <w:highlight w:val="yellow"/>
        </w:rPr>
        <w:t xml:space="preserve">Client </w:t>
      </w:r>
      <w:r>
        <w:rPr>
          <w:rFonts w:cs="Calibri" w:cstheme="minorHAnsi"/>
          <w:i/>
          <w:sz w:val="20"/>
          <w:szCs w:val="20"/>
        </w:rPr>
        <w:t>– 2021 Hungarian wage certificates – information request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CONTACT</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With reference to the correspondence below, please note that we have not received your response so far.</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As the filing deadline of the 2021 Hungarian personal income tax return is rapidly approaching (20 May 2022), we ask you to provide us with the annual wage certificate of the expatriates listed in our original e-mail at your earliest convenience.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87" w:name="_Toc94015660"/>
      <w:r>
        <w:rPr>
          <w:rFonts w:cs="Calibri" w:ascii="Calibri" w:hAnsi="Calibri" w:asciiTheme="minorHAnsi" w:cstheme="minorHAnsi" w:hAnsiTheme="minorHAnsi"/>
          <w:sz w:val="28"/>
          <w:szCs w:val="28"/>
        </w:rPr>
        <w:t>REQUEST FOR M30 CERTIFICATES FROM THE COMPANY – 2</w:t>
      </w:r>
      <w:r>
        <w:rPr>
          <w:rFonts w:cs="Calibri" w:ascii="Calibri" w:hAnsi="Calibri" w:asciiTheme="minorHAnsi" w:cstheme="minorHAnsi" w:hAnsiTheme="minorHAnsi"/>
          <w:sz w:val="28"/>
          <w:szCs w:val="28"/>
          <w:vertAlign w:val="superscript"/>
        </w:rPr>
        <w:t>ND</w:t>
      </w:r>
      <w:r>
        <w:rPr>
          <w:rFonts w:cs="Calibri" w:ascii="Calibri" w:hAnsi="Calibri" w:asciiTheme="minorHAnsi" w:cstheme="minorHAnsi" w:hAnsiTheme="minorHAnsi"/>
          <w:sz w:val="28"/>
          <w:szCs w:val="28"/>
        </w:rPr>
        <w:t xml:space="preserve"> REMINDER</w:t>
      </w:r>
      <w:bookmarkEnd w:id="87"/>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i/>
          <w:i/>
          <w:sz w:val="20"/>
          <w:szCs w:val="20"/>
        </w:rPr>
      </w:pPr>
      <w:r>
        <w:rPr>
          <w:rFonts w:cs="Calibri" w:cstheme="minorHAnsi"/>
          <w:sz w:val="20"/>
          <w:szCs w:val="20"/>
        </w:rPr>
        <w:t xml:space="preserve">Subject: </w:t>
      </w:r>
      <w:r>
        <w:rPr>
          <w:rFonts w:cs="Calibri" w:cstheme="minorHAnsi"/>
          <w:i/>
          <w:sz w:val="20"/>
          <w:szCs w:val="20"/>
        </w:rPr>
        <w:t xml:space="preserve">URGENT - ACTION REQUIRED: Subject: </w:t>
      </w:r>
      <w:r>
        <w:rPr>
          <w:rFonts w:cs="Calibri" w:cstheme="minorHAnsi"/>
          <w:i/>
          <w:sz w:val="20"/>
          <w:szCs w:val="20"/>
          <w:highlight w:val="yellow"/>
        </w:rPr>
        <w:t xml:space="preserve">Client </w:t>
      </w:r>
      <w:r>
        <w:rPr>
          <w:rFonts w:cs="Calibri" w:cstheme="minorHAnsi"/>
          <w:i/>
          <w:sz w:val="20"/>
          <w:szCs w:val="20"/>
        </w:rPr>
        <w:t>– 2021 Hungarian wage certificates – information request</w:t>
      </w:r>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CONTACT</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Referring to the correspondence below, we have not received your response yet.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Please note, that in case we do not receive the Hungarian wage certificates by </w:t>
      </w:r>
      <w:r>
        <w:rPr>
          <w:rFonts w:cs="Calibri" w:cstheme="minorHAnsi"/>
          <w:sz w:val="20"/>
          <w:szCs w:val="20"/>
          <w:highlight w:val="yellow"/>
        </w:rPr>
        <w:t>DATE,</w:t>
      </w:r>
      <w:r>
        <w:rPr>
          <w:rFonts w:cs="Calibri" w:cstheme="minorHAnsi"/>
          <w:sz w:val="20"/>
          <w:szCs w:val="20"/>
        </w:rPr>
        <w:t xml:space="preserve"> we cannot guarantee the completion of the expatriates’ 2021 Hungarian personal income tax return by the filing deadline of </w:t>
      </w:r>
      <w:r>
        <w:rPr>
          <w:rFonts w:cs="Calibri" w:cstheme="minorHAnsi"/>
          <w:b/>
          <w:sz w:val="20"/>
          <w:szCs w:val="20"/>
        </w:rPr>
        <w:t>20 May 2022</w:t>
      </w:r>
      <w:r>
        <w:rPr>
          <w:rFonts w:cs="Calibri" w:cstheme="minorHAnsi"/>
          <w:sz w:val="20"/>
          <w:szCs w:val="20"/>
        </w:rPr>
        <w:t xml:space="preserve">.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Please also note, that in case expatriates’ 2021 Hungarian personal income tax returns are not submitted by the filing deadline, the Hungarian authority may levy a default penalty due to the late filing, as well as late payment interest if any tax liabilities due on the tax return are not settled by the filing deadline</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As such, please provide us with the below requested documents as soon as possible.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88" w:name="_Toc94015661"/>
      <w:bookmarkStart w:id="89" w:name="_Toc500641977"/>
      <w:bookmarkStart w:id="90" w:name="_Toc500641923"/>
      <w:bookmarkStart w:id="91" w:name="_Toc500636708"/>
      <w:bookmarkStart w:id="92" w:name="_Toc500619422"/>
      <w:bookmarkStart w:id="93" w:name="_Toc500619356"/>
      <w:bookmarkStart w:id="94" w:name="_Toc500619251"/>
      <w:bookmarkEnd w:id="89"/>
      <w:bookmarkEnd w:id="90"/>
      <w:bookmarkEnd w:id="91"/>
      <w:bookmarkEnd w:id="92"/>
      <w:bookmarkEnd w:id="93"/>
      <w:bookmarkEnd w:id="94"/>
      <w:r>
        <w:rPr>
          <w:rFonts w:cs="Calibri" w:ascii="Calibri" w:hAnsi="Calibri" w:asciiTheme="minorHAnsi" w:cstheme="minorHAnsi" w:hAnsiTheme="minorHAnsi"/>
          <w:sz w:val="28"/>
          <w:szCs w:val="28"/>
        </w:rPr>
        <w:t>M30 MODIFICATION AND AJK – PROPOSAL</w:t>
      </w:r>
      <w:bookmarkEnd w:id="88"/>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Subject: </w:t>
      </w:r>
      <w:r>
        <w:rPr>
          <w:rFonts w:cs="Calibri" w:cstheme="minorHAnsi"/>
          <w:i/>
          <w:sz w:val="20"/>
          <w:szCs w:val="20"/>
          <w:highlight w:val="yellow"/>
        </w:rPr>
        <w:t>Client</w:t>
      </w:r>
      <w:r>
        <w:rPr>
          <w:rFonts w:cs="Calibri" w:cstheme="minorHAnsi"/>
          <w:i/>
          <w:sz w:val="20"/>
          <w:szCs w:val="20"/>
        </w:rPr>
        <w:t xml:space="preserve"> – 2021 Hungarian wage certificate modification</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b/>
          <w:bCs/>
          <w:sz w:val="20"/>
          <w:szCs w:val="20"/>
          <w:highlight w:val="yellow"/>
          <w:lang w:val="en-GB"/>
        </w:rPr>
        <w:t>CLIENT NAME</w:t>
      </w:r>
      <w:r>
        <w:rPr>
          <w:rFonts w:cs="Calibri" w:cstheme="minorHAnsi"/>
          <w:sz w:val="20"/>
          <w:szCs w:val="20"/>
          <w:lang w:val="en-GB"/>
        </w:rPr>
        <w:t xml:space="preserve"> Team</w:t>
      </w:r>
      <w:r>
        <w:rPr>
          <w:rFonts w:cs="Calibri" w:cstheme="minorHAnsi"/>
          <w:sz w:val="20"/>
          <w:szCs w:val="20"/>
          <w:highlight w:val="yellow"/>
        </w:rPr>
        <w:t>/CONTACT,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Thank you for providing us with the expatriates’ 2021 Hungarian wage certificates.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b/>
          <w:b/>
          <w:sz w:val="20"/>
          <w:szCs w:val="20"/>
        </w:rPr>
      </w:pPr>
      <w:r>
        <w:rPr>
          <w:rFonts w:cs="Calibri" w:cstheme="minorHAnsi"/>
          <w:sz w:val="20"/>
          <w:szCs w:val="20"/>
        </w:rPr>
        <w:t xml:space="preserve">After reviewing the annual income certificates, we have identified that the compensation information indicated on the document does not reflect the individuals’ 2021 ultimate Hungarian tax liabilities, i.e. the fact that the assignee </w:t>
      </w:r>
      <w:r>
        <w:rPr>
          <w:rFonts w:cs="Calibri" w:cstheme="minorHAnsi"/>
          <w:sz w:val="20"/>
          <w:szCs w:val="20"/>
          <w:highlight w:val="yellow"/>
        </w:rPr>
        <w:t>became taxable in the host country/remain tax resident of Hungary</w:t>
      </w:r>
      <w:r>
        <w:rPr>
          <w:rFonts w:cs="Calibri" w:cstheme="minorHAnsi"/>
          <w:sz w:val="20"/>
          <w:szCs w:val="20"/>
        </w:rPr>
        <w:t xml:space="preserve"> was not taken into account during the preparation of the income certificate (and running the payroll for 2021).</w:t>
      </w:r>
    </w:p>
    <w:p>
      <w:pPr>
        <w:pStyle w:val="Normal"/>
        <w:spacing w:lineRule="auto" w:line="240" w:before="0" w:after="0"/>
        <w:jc w:val="both"/>
        <w:rPr>
          <w:rFonts w:cs="Calibri" w:cstheme="minorHAnsi"/>
          <w:b/>
          <w:b/>
          <w:sz w:val="20"/>
          <w:szCs w:val="20"/>
        </w:rPr>
      </w:pPr>
      <w:r>
        <w:rPr>
          <w:rFonts w:cs="Calibri" w:cstheme="minorHAnsi"/>
          <w:b/>
          <w:sz w:val="20"/>
          <w:szCs w:val="20"/>
        </w:rPr>
      </w:r>
    </w:p>
    <w:p>
      <w:pPr>
        <w:pStyle w:val="ListParagraph"/>
        <w:numPr>
          <w:ilvl w:val="0"/>
          <w:numId w:val="18"/>
        </w:numPr>
        <w:spacing w:before="0" w:after="0"/>
        <w:contextualSpacing/>
        <w:jc w:val="both"/>
        <w:rPr>
          <w:rFonts w:ascii="Calibri" w:hAnsi="Calibri" w:cs="Calibri" w:asciiTheme="minorHAnsi" w:cstheme="minorHAnsi" w:hAnsiTheme="minorHAnsi"/>
          <w:b/>
          <w:b/>
        </w:rPr>
      </w:pPr>
      <w:r>
        <w:rPr>
          <w:rFonts w:cs="Calibri" w:ascii="Calibri" w:hAnsi="Calibri" w:asciiTheme="minorHAnsi" w:cstheme="minorHAnsi" w:hAnsiTheme="minorHAnsi"/>
          <w:b/>
        </w:rPr>
        <w:t>Income allocation calculation</w:t>
      </w:r>
    </w:p>
    <w:p>
      <w:pPr>
        <w:pStyle w:val="Normal"/>
        <w:spacing w:lineRule="auto" w:line="240" w:before="0" w:after="0"/>
        <w:jc w:val="both"/>
        <w:rPr>
          <w:rFonts w:cs="Calibri" w:cstheme="minorHAnsi"/>
          <w:sz w:val="20"/>
          <w:szCs w:val="20"/>
        </w:rPr>
      </w:pPr>
      <w:r>
        <w:rPr>
          <w:rFonts w:cs="Calibri" w:cstheme="minorHAnsi"/>
          <w:sz w:val="20"/>
          <w:szCs w:val="20"/>
        </w:rPr>
        <w:t xml:space="preserve">In order to avoid double taxation and remain compliant with the double tax treaties concluded between Hungary and </w:t>
      </w:r>
      <w:r>
        <w:rPr>
          <w:rFonts w:cs="Calibri" w:cstheme="minorHAnsi"/>
          <w:sz w:val="20"/>
          <w:szCs w:val="20"/>
          <w:highlight w:val="yellow"/>
        </w:rPr>
        <w:t>the host country</w:t>
      </w:r>
      <w:r>
        <w:rPr>
          <w:rFonts w:cs="Calibri" w:cstheme="minorHAnsi"/>
          <w:sz w:val="20"/>
          <w:szCs w:val="20"/>
        </w:rPr>
        <w:t xml:space="preserve">, we suggest preparing an income allocation calculation and amend the monthly payroll as well.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We propose our assistance in the preparation of the income allocation calculation for a </w:t>
      </w:r>
      <w:r>
        <w:rPr>
          <w:rFonts w:cs="Calibri" w:cstheme="minorHAnsi"/>
          <w:sz w:val="20"/>
          <w:szCs w:val="20"/>
          <w:highlight w:val="yellow"/>
        </w:rPr>
        <w:t>fee of EUR …..</w:t>
      </w:r>
      <w:r>
        <w:rPr>
          <w:rFonts w:cs="Calibri" w:cstheme="minorHAnsi"/>
          <w:sz w:val="20"/>
          <w:szCs w:val="20"/>
        </w:rPr>
        <w:t xml:space="preserve"> (excluding VAT)/calculation.</w:t>
      </w:r>
    </w:p>
    <w:p>
      <w:pPr>
        <w:pStyle w:val="Normal"/>
        <w:spacing w:lineRule="auto" w:line="240" w:before="0" w:after="0"/>
        <w:jc w:val="both"/>
        <w:rPr>
          <w:rFonts w:cs="Calibri" w:cstheme="minorHAnsi"/>
          <w:sz w:val="20"/>
          <w:szCs w:val="20"/>
        </w:rPr>
      </w:pPr>
      <w:r>
        <w:rPr>
          <w:rFonts w:cs="Calibri" w:cstheme="minorHAnsi"/>
          <w:sz w:val="20"/>
          <w:szCs w:val="20"/>
        </w:rPr>
      </w:r>
    </w:p>
    <w:p>
      <w:pPr>
        <w:pStyle w:val="ListParagraph"/>
        <w:numPr>
          <w:ilvl w:val="0"/>
          <w:numId w:val="18"/>
        </w:numPr>
        <w:spacing w:before="0" w:after="0"/>
        <w:contextualSpacing/>
        <w:jc w:val="both"/>
        <w:rPr>
          <w:rFonts w:ascii="Calibri" w:hAnsi="Calibri" w:cs="Calibri" w:asciiTheme="minorHAnsi" w:cstheme="minorHAnsi" w:hAnsiTheme="minorHAnsi"/>
          <w:b/>
          <w:b/>
        </w:rPr>
      </w:pPr>
      <w:r>
        <w:rPr>
          <w:rFonts w:cs="Calibri" w:ascii="Calibri" w:hAnsi="Calibri" w:asciiTheme="minorHAnsi" w:cstheme="minorHAnsi" w:hAnsiTheme="minorHAnsi"/>
          <w:b/>
        </w:rPr>
        <w:t>Payroll amendment via filing Form AJK</w:t>
      </w:r>
    </w:p>
    <w:p>
      <w:pPr>
        <w:pStyle w:val="Normal"/>
        <w:spacing w:lineRule="auto" w:line="240" w:before="0" w:after="0"/>
        <w:jc w:val="both"/>
        <w:rPr>
          <w:rFonts w:cs="Calibri" w:cstheme="minorHAnsi"/>
          <w:sz w:val="20"/>
          <w:szCs w:val="20"/>
        </w:rPr>
      </w:pPr>
      <w:r>
        <w:rPr>
          <w:rFonts w:cs="Calibri" w:cstheme="minorHAnsi"/>
          <w:sz w:val="20"/>
          <w:szCs w:val="20"/>
        </w:rPr>
        <w:t>Considering the new practice of the Hungarian Tax Authority (and the re-confirming changes to the Personal Income Tax Law and the Social Security Law regulating the related payroll amendment process as of 2021), it is likely that the tax authority will require the Hungarian employer filing a specific form (Form AJK) to declare and reclaim the tax [</w:t>
      </w:r>
      <w:r>
        <w:rPr>
          <w:rFonts w:cs="Calibri" w:cstheme="minorHAnsi"/>
          <w:sz w:val="20"/>
          <w:szCs w:val="20"/>
          <w:highlight w:val="yellow"/>
        </w:rPr>
        <w:t>(and social security)</w:t>
      </w:r>
      <w:r>
        <w:rPr>
          <w:rFonts w:cs="Calibri" w:cstheme="minorHAnsi"/>
          <w:sz w:val="20"/>
          <w:szCs w:val="20"/>
        </w:rPr>
        <w:t xml:space="preserve">] over- or underpaid. In this case the self-revision of the monthly company reporting (Form 2108) after 31 January 2022 (the issue of the 2021 Hungarian wage certificates) will not be accepted.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Following the filing of Form AJK, the tax authority issues a resolution and refunds to/collects from the employee the personal income tax over- or underpaid. </w:t>
      </w:r>
      <w:r>
        <w:rPr>
          <w:rFonts w:cs="Calibri" w:cstheme="minorHAnsi"/>
          <w:sz w:val="20"/>
          <w:szCs w:val="20"/>
          <w:highlight w:val="yellow"/>
        </w:rPr>
        <w:t>[Should the revision of the social security obligations reported and settled in 2021 is also needed, the revision process is even more complex and the payroll amendment process would require filing company self-revision returns and possibly Forms AJK.]</w:t>
      </w:r>
      <w:r>
        <w:rPr>
          <w:rFonts w:cs="Calibri" w:cstheme="minorHAnsi"/>
          <w:sz w:val="20"/>
          <w:szCs w:val="20"/>
        </w:rPr>
        <w:t xml:space="preserve">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It should be further noted that the above payroll amendment process and filing Form AJK to report and reclaim/settle the personal income tax differences (tax over-or underpaid in 2021) would also mean that the employee’s annual tax return should be filed containing the data of the original income certificate, as indicating the ultimate Hungarian tax liability may result in double tax reclaim or tax overpayment. </w:t>
      </w:r>
      <w:r>
        <w:rPr>
          <w:rFonts w:cs="Calibri" w:cstheme="minorHAnsi"/>
          <w:sz w:val="20"/>
          <w:szCs w:val="20"/>
          <w:highlight w:val="yellow"/>
        </w:rPr>
        <w:t>Moreover, we note that filing Form AJK, the personal income tax due from or payable to the tax authority will be referenced in Tax Equalization Calculations.</w:t>
      </w:r>
    </w:p>
    <w:p>
      <w:pPr>
        <w:pStyle w:val="Normal"/>
        <w:spacing w:lineRule="auto" w:line="240" w:before="0" w:after="0"/>
        <w:jc w:val="both"/>
        <w:rPr>
          <w:rFonts w:cs="Calibri" w:cstheme="minorHAnsi"/>
          <w:sz w:val="20"/>
          <w:szCs w:val="20"/>
        </w:rPr>
      </w:pPr>
      <w:r>
        <w:rPr>
          <w:rFonts w:cs="Calibri" w:cstheme="minorHAnsi"/>
          <w:sz w:val="20"/>
          <w:szCs w:val="20"/>
        </w:rPr>
      </w:r>
    </w:p>
    <w:p>
      <w:pPr>
        <w:pStyle w:val="ListParagraph"/>
        <w:numPr>
          <w:ilvl w:val="0"/>
          <w:numId w:val="19"/>
        </w:numPr>
        <w:spacing w:before="0" w:after="0"/>
        <w:contextualSpacing/>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We would be pleased to assist you in preparing the Form AJK for reporting and reclaiming/settling the personal income tax over- or underpayments for </w:t>
      </w:r>
      <w:r>
        <w:rPr>
          <w:rFonts w:cs="Calibri" w:ascii="Calibri" w:hAnsi="Calibri" w:asciiTheme="minorHAnsi" w:cstheme="minorHAnsi" w:hAnsiTheme="minorHAnsi"/>
          <w:highlight w:val="yellow"/>
        </w:rPr>
        <w:t>a fee of EUR 650</w:t>
      </w:r>
      <w:r>
        <w:rPr>
          <w:rFonts w:cs="Calibri" w:ascii="Calibri" w:hAnsi="Calibri" w:asciiTheme="minorHAnsi" w:cstheme="minorHAnsi" w:hAnsiTheme="minorHAnsi"/>
        </w:rPr>
        <w:t xml:space="preserve"> (excluding VAT)/form. </w:t>
      </w:r>
      <w:r>
        <w:rPr>
          <w:rFonts w:cs="Calibri" w:ascii="Calibri" w:hAnsi="Calibri" w:asciiTheme="minorHAnsi" w:cstheme="minorHAnsi" w:hAnsiTheme="minorHAnsi"/>
          <w:highlight w:val="yellow"/>
        </w:rPr>
        <w:t>[If the revision of employee social security charges requires the filing of Form AJK, an additional fee of EUR 100 per month impacted will be charged.]</w:t>
      </w:r>
      <w:r>
        <w:rPr>
          <w:rFonts w:cs="Calibri" w:ascii="Calibri" w:hAnsi="Calibri" w:asciiTheme="minorHAnsi" w:cstheme="minorHAnsi" w:hAnsiTheme="minorHAnsi"/>
        </w:rPr>
        <w:t xml:space="preserve"> </w:t>
      </w:r>
    </w:p>
    <w:p>
      <w:pPr>
        <w:pStyle w:val="Normal"/>
        <w:spacing w:lineRule="auto" w:line="240" w:before="0" w:after="0"/>
        <w:jc w:val="both"/>
        <w:rPr>
          <w:rFonts w:cs="Calibri" w:cstheme="minorHAnsi"/>
          <w:sz w:val="20"/>
          <w:szCs w:val="20"/>
        </w:rPr>
      </w:pPr>
      <w:r>
        <w:rPr>
          <w:rFonts w:cs="Calibri" w:cstheme="minorHAnsi"/>
          <w:sz w:val="20"/>
          <w:szCs w:val="20"/>
        </w:rPr>
      </w:r>
    </w:p>
    <w:p>
      <w:pPr>
        <w:pStyle w:val="ListParagraph"/>
        <w:numPr>
          <w:ilvl w:val="0"/>
          <w:numId w:val="19"/>
        </w:numPr>
        <w:spacing w:before="0" w:after="0"/>
        <w:contextualSpacing/>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Please also note that the tax authority could initiate a review of Form AJK and might request information, documents. Should this be the case, we could also assist you in the tax authority review process </w:t>
      </w:r>
      <w:r>
        <w:rPr>
          <w:rFonts w:cs="Calibri" w:ascii="Calibri" w:hAnsi="Calibri" w:asciiTheme="minorHAnsi" w:cstheme="minorHAnsi" w:hAnsiTheme="minorHAnsi"/>
          <w:highlight w:val="yellow"/>
        </w:rPr>
        <w:t>on a time spent basis</w:t>
      </w:r>
      <w:r>
        <w:rPr>
          <w:rFonts w:cs="Calibri" w:ascii="Calibri" w:hAnsi="Calibri" w:asciiTheme="minorHAnsi" w:cstheme="minorHAnsi" w:hAnsiTheme="minorHAnsi"/>
        </w:rPr>
        <w:t xml:space="preserve"> (based on the tax authority enquiry a fee estimation could be provided at a later stage). </w:t>
      </w:r>
    </w:p>
    <w:p>
      <w:pPr>
        <w:pStyle w:val="Normal"/>
        <w:spacing w:lineRule="auto" w:line="240" w:before="0" w:after="0"/>
        <w:jc w:val="both"/>
        <w:rPr>
          <w:rFonts w:cs="Calibri" w:cstheme="minorHAnsi"/>
          <w:sz w:val="20"/>
          <w:szCs w:val="20"/>
        </w:rPr>
      </w:pPr>
      <w:r>
        <w:rPr>
          <w:rFonts w:cs="Calibri" w:cstheme="minorHAnsi"/>
          <w:sz w:val="20"/>
          <w:szCs w:val="20"/>
        </w:rPr>
      </w:r>
    </w:p>
    <w:p>
      <w:pPr>
        <w:pStyle w:val="ListParagraph"/>
        <w:numPr>
          <w:ilvl w:val="0"/>
          <w:numId w:val="19"/>
        </w:numPr>
        <w:spacing w:before="0" w:after="0"/>
        <w:contextualSpacing/>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In addition, should you require, the specifics of the new payroll amendment process for tax </w:t>
      </w:r>
      <w:r>
        <w:rPr>
          <w:rFonts w:cs="Calibri" w:ascii="Calibri" w:hAnsi="Calibri" w:asciiTheme="minorHAnsi" w:cstheme="minorHAnsi" w:hAnsiTheme="minorHAnsi"/>
          <w:highlight w:val="yellow"/>
        </w:rPr>
        <w:t>(and social security)</w:t>
      </w:r>
      <w:r>
        <w:rPr>
          <w:rFonts w:cs="Calibri" w:ascii="Calibri" w:hAnsi="Calibri" w:asciiTheme="minorHAnsi" w:cstheme="minorHAnsi" w:hAnsiTheme="minorHAnsi"/>
        </w:rPr>
        <w:t xml:space="preserve"> purposes including the further actions to take, deadlines, etc. could be described and provided to you in a brief summary. The proposed fee of the summary is EUR </w:t>
      </w:r>
      <w:r>
        <w:rPr>
          <w:rFonts w:cs="Calibri" w:ascii="Calibri" w:hAnsi="Calibri" w:asciiTheme="minorHAnsi" w:cstheme="minorHAnsi" w:hAnsiTheme="minorHAnsi"/>
          <w:highlight w:val="yellow"/>
        </w:rPr>
        <w:t>………[850-2,500]</w:t>
      </w:r>
      <w:r>
        <w:rPr>
          <w:rFonts w:cs="Calibri" w:ascii="Calibri" w:hAnsi="Calibri" w:asciiTheme="minorHAnsi" w:cstheme="minorHAnsi" w:hAnsiTheme="minorHAnsi"/>
        </w:rPr>
        <w:t xml:space="preserve"> (excluding VAT).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We are looking forward to receiving your confirmation about the approval of the above proposed services.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Should you have any questions regarding the above, please do not hesitate to contact us.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95" w:name="_Toc94015662"/>
      <w:r>
        <w:rPr>
          <w:rFonts w:cs="Calibri" w:ascii="Calibri" w:hAnsi="Calibri" w:asciiTheme="minorHAnsi" w:cstheme="minorHAnsi" w:hAnsiTheme="minorHAnsi"/>
          <w:sz w:val="28"/>
          <w:szCs w:val="28"/>
        </w:rPr>
        <w:t>M30 MODIFICATION AND AJK – PROPOSAL – 1</w:t>
      </w:r>
      <w:r>
        <w:rPr>
          <w:rFonts w:cs="Calibri" w:ascii="Calibri" w:hAnsi="Calibri" w:asciiTheme="minorHAnsi" w:cstheme="minorHAnsi" w:hAnsiTheme="minorHAnsi"/>
          <w:sz w:val="28"/>
          <w:szCs w:val="28"/>
          <w:vertAlign w:val="superscript"/>
        </w:rPr>
        <w:t>ST</w:t>
      </w:r>
      <w:r>
        <w:rPr>
          <w:rFonts w:cs="Calibri" w:ascii="Calibri" w:hAnsi="Calibri" w:asciiTheme="minorHAnsi" w:cstheme="minorHAnsi" w:hAnsiTheme="minorHAnsi"/>
          <w:sz w:val="28"/>
          <w:szCs w:val="28"/>
        </w:rPr>
        <w:t xml:space="preserve"> REMINDER</w:t>
      </w:r>
      <w:bookmarkEnd w:id="95"/>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Subject: KIND REMINDER: </w:t>
      </w:r>
      <w:r>
        <w:rPr>
          <w:rFonts w:cs="Calibri" w:cstheme="minorHAnsi"/>
          <w:i/>
          <w:sz w:val="20"/>
          <w:szCs w:val="20"/>
          <w:highlight w:val="yellow"/>
        </w:rPr>
        <w:t>Client</w:t>
      </w:r>
      <w:r>
        <w:rPr>
          <w:rFonts w:cs="Calibri" w:cstheme="minorHAnsi"/>
          <w:i/>
          <w:sz w:val="20"/>
          <w:szCs w:val="20"/>
        </w:rPr>
        <w:t xml:space="preserve"> – 2021 Hungarian wage certificate modification</w:t>
      </w:r>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b/>
          <w:bCs/>
          <w:sz w:val="20"/>
          <w:szCs w:val="20"/>
          <w:highlight w:val="yellow"/>
          <w:lang w:val="en-GB"/>
        </w:rPr>
        <w:t>CLIENT NAME</w:t>
      </w:r>
      <w:r>
        <w:rPr>
          <w:rFonts w:cs="Calibri" w:cstheme="minorHAnsi"/>
          <w:sz w:val="20"/>
          <w:szCs w:val="20"/>
          <w:lang w:val="en-GB"/>
        </w:rPr>
        <w:t xml:space="preserve"> Team</w:t>
      </w:r>
      <w:r>
        <w:rPr>
          <w:rFonts w:cs="Calibri" w:cstheme="minorHAnsi"/>
          <w:sz w:val="20"/>
          <w:szCs w:val="20"/>
          <w:highlight w:val="yellow"/>
        </w:rPr>
        <w:t>/CONTACT,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With reference to the correspondence below, please note that we have not received your response so far.</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In order to enable us to proceed with the expatriates’ 2021 Hungarian personal income tax return preparation process, we ask you to confirm, whether our proposed service for the modification of the Hungarian annual wage certificates and the procedure of ÁJK is suitable for </w:t>
      </w:r>
      <w:r>
        <w:rPr>
          <w:rFonts w:cs="Calibri" w:cstheme="minorHAnsi"/>
          <w:sz w:val="20"/>
          <w:szCs w:val="20"/>
          <w:highlight w:val="yellow"/>
        </w:rPr>
        <w:t>you/for the Client.</w:t>
      </w:r>
      <w:r>
        <w:rPr>
          <w:rFonts w:cs="Calibri" w:cstheme="minorHAnsi"/>
          <w:sz w:val="20"/>
          <w:szCs w:val="20"/>
        </w:rPr>
        <w:t xml:space="preserve">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Should you have any questions regarding the above, please do not hesitate to contact us.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96" w:name="_Toc94015663"/>
      <w:r>
        <w:rPr>
          <w:rFonts w:cs="Calibri" w:ascii="Calibri" w:hAnsi="Calibri" w:asciiTheme="minorHAnsi" w:cstheme="minorHAnsi" w:hAnsiTheme="minorHAnsi"/>
          <w:sz w:val="28"/>
          <w:szCs w:val="28"/>
        </w:rPr>
        <w:t>M30 MODIFICATION AND AJK – PROPOSAL – 2</w:t>
      </w:r>
      <w:r>
        <w:rPr>
          <w:rFonts w:cs="Calibri" w:ascii="Calibri" w:hAnsi="Calibri" w:asciiTheme="minorHAnsi" w:cstheme="minorHAnsi" w:hAnsiTheme="minorHAnsi"/>
          <w:sz w:val="28"/>
          <w:szCs w:val="28"/>
          <w:vertAlign w:val="superscript"/>
        </w:rPr>
        <w:t>ND</w:t>
      </w:r>
      <w:r>
        <w:rPr>
          <w:rFonts w:cs="Calibri" w:ascii="Calibri" w:hAnsi="Calibri" w:asciiTheme="minorHAnsi" w:cstheme="minorHAnsi" w:hAnsiTheme="minorHAnsi"/>
          <w:sz w:val="28"/>
          <w:szCs w:val="28"/>
        </w:rPr>
        <w:t xml:space="preserve"> REMINDER</w:t>
      </w:r>
      <w:bookmarkEnd w:id="96"/>
    </w:p>
    <w:p>
      <w:pPr>
        <w:pStyle w:val="Normal"/>
        <w:spacing w:lineRule="auto" w:line="240" w:before="0" w:after="0"/>
        <w:jc w:val="both"/>
        <w:rPr>
          <w:rFonts w:cs="Calibri" w:cstheme="minorHAnsi"/>
          <w:sz w:val="28"/>
          <w:szCs w:val="28"/>
        </w:rPr>
      </w:pPr>
      <w:r>
        <w:rPr>
          <w:rFonts w:cs="Calibri" w:cstheme="minorHAnsi"/>
          <w:sz w:val="28"/>
          <w:szCs w:val="28"/>
        </w:rPr>
      </w:r>
    </w:p>
    <w:p>
      <w:pPr>
        <w:pStyle w:val="Normal"/>
        <w:spacing w:lineRule="auto" w:line="240" w:before="0" w:after="0"/>
        <w:jc w:val="both"/>
        <w:rPr>
          <w:rFonts w:cs="Calibri" w:cstheme="minorHAnsi"/>
          <w:i/>
          <w:i/>
          <w:sz w:val="20"/>
          <w:szCs w:val="20"/>
        </w:rPr>
      </w:pPr>
      <w:r>
        <w:rPr>
          <w:rFonts w:cs="Calibri" w:cstheme="minorHAnsi"/>
          <w:i/>
          <w:sz w:val="20"/>
          <w:szCs w:val="20"/>
        </w:rPr>
        <w:t>Subject: URGENT - ACTION REQUIRED:</w:t>
      </w:r>
      <w:r>
        <w:rPr>
          <w:rFonts w:cs="Calibri" w:cstheme="minorHAnsi"/>
          <w:i/>
          <w:sz w:val="20"/>
          <w:szCs w:val="20"/>
          <w:highlight w:val="yellow"/>
        </w:rPr>
        <w:t xml:space="preserve"> Client </w:t>
      </w:r>
      <w:r>
        <w:rPr>
          <w:rFonts w:cs="Calibri" w:cstheme="minorHAnsi"/>
          <w:i/>
          <w:sz w:val="20"/>
          <w:szCs w:val="20"/>
        </w:rPr>
        <w:t>– 2021 Hungarian wage certificate modification</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b/>
          <w:bCs/>
          <w:sz w:val="20"/>
          <w:szCs w:val="20"/>
          <w:highlight w:val="yellow"/>
          <w:lang w:val="en-GB"/>
        </w:rPr>
        <w:t>CLIENT NAME</w:t>
      </w:r>
      <w:r>
        <w:rPr>
          <w:rFonts w:cs="Calibri" w:cstheme="minorHAnsi"/>
          <w:sz w:val="20"/>
          <w:szCs w:val="20"/>
          <w:lang w:val="en-GB"/>
        </w:rPr>
        <w:t xml:space="preserve"> Team</w:t>
      </w:r>
      <w:r>
        <w:rPr>
          <w:rFonts w:cs="Calibri" w:cstheme="minorHAnsi"/>
          <w:sz w:val="20"/>
          <w:szCs w:val="20"/>
          <w:highlight w:val="yellow"/>
        </w:rPr>
        <w:t>/CONTACT,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Referring to the correspondence below, please note that we have not received your response yet.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As the submission deadline of the year Hungarian personal income tax return is rapidly approaching (20 May 2022), please confirm, whether our proposed services are approved by </w:t>
      </w:r>
      <w:r>
        <w:rPr>
          <w:rFonts w:cs="Calibri" w:cstheme="minorHAnsi"/>
          <w:sz w:val="20"/>
          <w:szCs w:val="20"/>
          <w:highlight w:val="yellow"/>
        </w:rPr>
        <w:t>you/client</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In case we do not receive your response by </w:t>
      </w:r>
      <w:r>
        <w:rPr>
          <w:rFonts w:cs="Calibri" w:cstheme="minorHAnsi"/>
          <w:sz w:val="20"/>
          <w:szCs w:val="20"/>
          <w:highlight w:val="yellow"/>
        </w:rPr>
        <w:t>DATE,</w:t>
      </w:r>
      <w:r>
        <w:rPr>
          <w:rFonts w:cs="Calibri" w:cstheme="minorHAnsi"/>
          <w:sz w:val="20"/>
          <w:szCs w:val="20"/>
        </w:rPr>
        <w:t xml:space="preserve"> we will consider the original income certificates as final and we will include the information indicated on them in the expatriates’ 2021 Hungarian tax return.</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rPr>
          <w:rFonts w:cs="Calibri" w:cstheme="minorHAnsi"/>
          <w:sz w:val="20"/>
          <w:szCs w:val="20"/>
          <w:highlight w:val="yellow"/>
        </w:rPr>
      </w:pPr>
      <w:r>
        <w:rPr>
          <w:rFonts w:cs="Calibri" w:cstheme="minorHAnsi"/>
          <w:sz w:val="20"/>
          <w:szCs w:val="20"/>
          <w:highlight w:val="yellow"/>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97" w:name="_Toc94015664"/>
      <w:r>
        <w:rPr>
          <w:rFonts w:cs="Calibri" w:ascii="Calibri" w:hAnsi="Calibri" w:asciiTheme="minorHAnsi" w:cstheme="minorHAnsi" w:hAnsiTheme="minorHAnsi"/>
          <w:sz w:val="28"/>
          <w:szCs w:val="28"/>
        </w:rPr>
        <w:t>REQUEST FOR PAYROLL INFORMATION</w:t>
      </w:r>
      <w:bookmarkEnd w:id="97"/>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Subject: </w:t>
      </w:r>
      <w:r>
        <w:rPr>
          <w:rFonts w:cs="Calibri" w:cstheme="minorHAnsi"/>
          <w:i/>
          <w:sz w:val="20"/>
          <w:szCs w:val="20"/>
          <w:highlight w:val="yellow"/>
        </w:rPr>
        <w:t xml:space="preserve">Client </w:t>
      </w:r>
      <w:r>
        <w:rPr>
          <w:rFonts w:cs="Calibri" w:cstheme="minorHAnsi"/>
          <w:i/>
          <w:sz w:val="20"/>
          <w:szCs w:val="20"/>
        </w:rPr>
        <w:t>– 2021 Hungarian annual income certificate modification – request for payroll information</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CONTACT,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Thank you for accepting our proposal, we are pleased to assist you in the modification of the annual Hungarian wage certificates for the </w:t>
      </w:r>
      <w:r>
        <w:rPr>
          <w:rFonts w:cs="Calibri" w:cstheme="minorHAnsi"/>
          <w:sz w:val="20"/>
          <w:szCs w:val="20"/>
          <w:highlight w:val="yellow"/>
        </w:rPr>
        <w:t>Client</w:t>
      </w:r>
      <w:r>
        <w:rPr>
          <w:rFonts w:cs="Calibri" w:cstheme="minorHAnsi"/>
          <w:sz w:val="20"/>
          <w:szCs w:val="20"/>
        </w:rPr>
        <w:t xml:space="preserve"> expatriates.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In order to enable us to proceed with the modification, we ask you to provide us with the Hungarian remuneration information in monthly breakdown for the below listed individuals:</w:t>
      </w:r>
    </w:p>
    <w:p>
      <w:pPr>
        <w:pStyle w:val="Normal"/>
        <w:spacing w:lineRule="auto" w:line="240" w:before="0" w:after="0"/>
        <w:jc w:val="both"/>
        <w:rPr>
          <w:rFonts w:cs="Calibri" w:cstheme="minorHAnsi"/>
          <w:sz w:val="20"/>
          <w:szCs w:val="20"/>
        </w:rPr>
      </w:pPr>
      <w:r>
        <w:rPr>
          <w:rFonts w:cs="Calibri" w:cstheme="minorHAnsi"/>
          <w:sz w:val="20"/>
          <w:szCs w:val="20"/>
        </w:rPr>
      </w:r>
    </w:p>
    <w:p>
      <w:pPr>
        <w:pStyle w:val="ListParagraph"/>
        <w:numPr>
          <w:ilvl w:val="0"/>
          <w:numId w:val="2"/>
        </w:numPr>
        <w:spacing w:before="0" w:after="0"/>
        <w:contextualSpacing/>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Individuals.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Once we received the monthly payslips, we will start the modification of the annual wage certificates.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Your cooperation is highly appreciated.</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Should you have any questions regarding the above, please do not hesitate to contact us.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98" w:name="_Toc94015665"/>
      <w:r>
        <w:rPr>
          <w:rFonts w:cs="Calibri" w:ascii="Calibri" w:hAnsi="Calibri" w:asciiTheme="minorHAnsi" w:cstheme="minorHAnsi" w:hAnsiTheme="minorHAnsi"/>
          <w:sz w:val="28"/>
          <w:szCs w:val="28"/>
        </w:rPr>
        <w:t>REQUEST FOR PAYROLL INFORMATION – 1</w:t>
      </w:r>
      <w:r>
        <w:rPr>
          <w:rFonts w:cs="Calibri" w:ascii="Calibri" w:hAnsi="Calibri" w:asciiTheme="minorHAnsi" w:cstheme="minorHAnsi" w:hAnsiTheme="minorHAnsi"/>
          <w:sz w:val="28"/>
          <w:szCs w:val="28"/>
          <w:vertAlign w:val="superscript"/>
        </w:rPr>
        <w:t xml:space="preserve">ST </w:t>
      </w:r>
      <w:r>
        <w:rPr>
          <w:rFonts w:cs="Calibri" w:ascii="Calibri" w:hAnsi="Calibri" w:asciiTheme="minorHAnsi" w:cstheme="minorHAnsi" w:hAnsiTheme="minorHAnsi"/>
          <w:sz w:val="28"/>
          <w:szCs w:val="28"/>
        </w:rPr>
        <w:t>REMINDER</w:t>
      </w:r>
      <w:bookmarkEnd w:id="98"/>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i/>
          <w:sz w:val="20"/>
          <w:szCs w:val="20"/>
        </w:rPr>
        <w:t>Subject: KIND REMINDER:</w:t>
      </w:r>
      <w:r>
        <w:rPr>
          <w:rFonts w:cs="Calibri" w:cstheme="minorHAnsi"/>
          <w:sz w:val="20"/>
          <w:szCs w:val="20"/>
        </w:rPr>
        <w:t xml:space="preserve"> </w:t>
      </w:r>
      <w:r>
        <w:rPr>
          <w:rFonts w:cs="Calibri" w:cstheme="minorHAnsi"/>
          <w:i/>
          <w:sz w:val="20"/>
          <w:szCs w:val="20"/>
          <w:highlight w:val="yellow"/>
        </w:rPr>
        <w:t xml:space="preserve">Client </w:t>
      </w:r>
      <w:r>
        <w:rPr>
          <w:rFonts w:cs="Calibri" w:cstheme="minorHAnsi"/>
          <w:i/>
          <w:sz w:val="20"/>
          <w:szCs w:val="20"/>
        </w:rPr>
        <w:t>– 2021 Hungarian annual income certificate modification – request for payroll information</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CONTACT,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With reference to the correspondence below, please note that we have not received your response so far.</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In order to enable us to proceed with the modification of the Hungarian annual wage certificates, we ask you to provide us with the remuneration information in monthly breakdown for the expatriates at your earliest convenience.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99" w:name="_Toc94015666"/>
      <w:r>
        <w:rPr>
          <w:rFonts w:cs="Calibri" w:ascii="Calibri" w:hAnsi="Calibri" w:asciiTheme="minorHAnsi" w:cstheme="minorHAnsi" w:hAnsiTheme="minorHAnsi"/>
          <w:sz w:val="28"/>
          <w:szCs w:val="28"/>
        </w:rPr>
        <w:t>REQUEST FOR PAYROLL INFORMATION – 2</w:t>
      </w:r>
      <w:r>
        <w:rPr>
          <w:rFonts w:cs="Calibri" w:ascii="Calibri" w:hAnsi="Calibri" w:asciiTheme="minorHAnsi" w:cstheme="minorHAnsi" w:hAnsiTheme="minorHAnsi"/>
          <w:sz w:val="28"/>
          <w:szCs w:val="28"/>
          <w:vertAlign w:val="superscript"/>
        </w:rPr>
        <w:t>ND</w:t>
      </w:r>
      <w:r>
        <w:rPr>
          <w:rFonts w:cs="Calibri" w:ascii="Calibri" w:hAnsi="Calibri" w:asciiTheme="minorHAnsi" w:cstheme="minorHAnsi" w:hAnsiTheme="minorHAnsi"/>
          <w:sz w:val="28"/>
          <w:szCs w:val="28"/>
        </w:rPr>
        <w:t xml:space="preserve"> REMINDER</w:t>
      </w:r>
      <w:bookmarkEnd w:id="99"/>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i/>
          <w:sz w:val="20"/>
          <w:szCs w:val="20"/>
        </w:rPr>
        <w:t>Subject: URGENT - ACTION REQUIRED:</w:t>
      </w:r>
      <w:r>
        <w:rPr>
          <w:rFonts w:cs="Calibri" w:cstheme="minorHAnsi"/>
          <w:sz w:val="20"/>
          <w:szCs w:val="20"/>
        </w:rPr>
        <w:t xml:space="preserve"> </w:t>
      </w:r>
      <w:r>
        <w:rPr>
          <w:rFonts w:cs="Calibri" w:cstheme="minorHAnsi"/>
          <w:i/>
          <w:sz w:val="20"/>
          <w:szCs w:val="20"/>
          <w:highlight w:val="yellow"/>
        </w:rPr>
        <w:t xml:space="preserve">Client </w:t>
      </w:r>
      <w:r>
        <w:rPr>
          <w:rFonts w:cs="Calibri" w:cstheme="minorHAnsi"/>
          <w:i/>
          <w:sz w:val="20"/>
          <w:szCs w:val="20"/>
        </w:rPr>
        <w:t>– 2021 Hungarian annual income certificate modification – request for payroll information</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CONTACT,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Referring to the correspondence below, please note that we have not received your response yet.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As the submission deadline of the 2021 Hungarian personal income tax return is rapidly approaching (20 May 2022), please provide us with the below requested monthly payroll information as soon as possible.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before="0" w:after="0"/>
        <w:rPr>
          <w:rFonts w:cs="Calibri" w:cstheme="minorHAnsi"/>
          <w:b/>
          <w:b/>
          <w:sz w:val="20"/>
          <w:szCs w:val="20"/>
        </w:rPr>
      </w:pPr>
      <w:r>
        <w:rPr>
          <w:rFonts w:cs="Calibri" w:cstheme="minorHAnsi"/>
          <w:b/>
          <w:sz w:val="20"/>
          <w:szCs w:val="20"/>
        </w:rPr>
      </w:r>
    </w:p>
    <w:p>
      <w:pPr>
        <w:pStyle w:val="Normal"/>
        <w:spacing w:before="0" w:after="0"/>
        <w:rPr>
          <w:rFonts w:cs="Calibri" w:cstheme="minorHAnsi"/>
          <w:b/>
          <w:b/>
          <w:sz w:val="20"/>
          <w:szCs w:val="20"/>
        </w:rPr>
      </w:pPr>
      <w:r>
        <w:rPr>
          <w:rFonts w:cs="Calibri" w:cstheme="minorHAnsi"/>
          <w:b/>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00" w:name="_Toc94015667"/>
      <w:r>
        <w:rPr>
          <w:rFonts w:cs="Calibri" w:ascii="Calibri" w:hAnsi="Calibri" w:asciiTheme="minorHAnsi" w:cstheme="minorHAnsi" w:hAnsiTheme="minorHAnsi"/>
          <w:sz w:val="28"/>
          <w:szCs w:val="28"/>
        </w:rPr>
        <w:t>EXTENSION PROPOSAL</w:t>
      </w:r>
      <w:bookmarkEnd w:id="100"/>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Subject: URGENT: </w:t>
      </w:r>
      <w:r>
        <w:rPr>
          <w:rFonts w:cs="Calibri" w:cstheme="minorHAnsi"/>
          <w:i/>
          <w:sz w:val="20"/>
          <w:szCs w:val="20"/>
          <w:highlight w:val="yellow"/>
        </w:rPr>
        <w:t xml:space="preserve">Client </w:t>
      </w:r>
      <w:r>
        <w:rPr>
          <w:rFonts w:cs="Calibri" w:cstheme="minorHAnsi"/>
          <w:i/>
          <w:sz w:val="20"/>
          <w:szCs w:val="20"/>
        </w:rPr>
        <w:t>- 2021 Hungarian tax return filing deadline and extension</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b/>
          <w:bCs/>
          <w:sz w:val="20"/>
          <w:szCs w:val="20"/>
          <w:highlight w:val="yellow"/>
          <w:lang w:val="en-GB"/>
        </w:rPr>
        <w:t>CLIENT NAME</w:t>
      </w:r>
      <w:r>
        <w:rPr>
          <w:rFonts w:cs="Calibri" w:cstheme="minorHAnsi"/>
          <w:sz w:val="20"/>
          <w:szCs w:val="20"/>
          <w:lang w:val="en-GB"/>
        </w:rPr>
        <w:t xml:space="preserve"> Team</w:t>
      </w:r>
      <w:r>
        <w:rPr>
          <w:rFonts w:cs="Calibri" w:cstheme="minorHAnsi"/>
          <w:sz w:val="20"/>
          <w:szCs w:val="20"/>
          <w:highlight w:val="yellow"/>
        </w:rPr>
        <w:t>/CONTACT</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Regarding the preparation process of the 2021 Hungarian personal income tax return for the </w:t>
      </w:r>
      <w:r>
        <w:rPr>
          <w:rFonts w:cs="Calibri" w:cstheme="minorHAnsi"/>
          <w:sz w:val="20"/>
          <w:szCs w:val="20"/>
          <w:highlight w:val="yellow"/>
        </w:rPr>
        <w:t>Client</w:t>
      </w:r>
      <w:r>
        <w:rPr>
          <w:rFonts w:cs="Calibri" w:cstheme="minorHAnsi"/>
          <w:sz w:val="20"/>
          <w:szCs w:val="20"/>
        </w:rPr>
        <w:t xml:space="preserve"> expatriates, we hereby inform you that as of today we have not received the </w:t>
      </w:r>
      <w:r>
        <w:rPr>
          <w:rFonts w:cs="Calibri" w:cstheme="minorHAnsi"/>
          <w:sz w:val="20"/>
          <w:szCs w:val="20"/>
          <w:highlight w:val="yellow"/>
        </w:rPr>
        <w:t>organizer and/or the missing information</w:t>
      </w:r>
      <w:r>
        <w:rPr>
          <w:rFonts w:cs="Calibri" w:cstheme="minorHAnsi"/>
          <w:sz w:val="20"/>
          <w:szCs w:val="20"/>
        </w:rPr>
        <w:t xml:space="preserve"> for completing the 2021 Hungarian tax return of the following individuals: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List of individuals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Please note that the filing deadline for the 2021 Hungarian tax returns is </w:t>
      </w:r>
      <w:r>
        <w:rPr>
          <w:rFonts w:cs="Calibri" w:cstheme="minorHAnsi"/>
          <w:b/>
          <w:sz w:val="20"/>
          <w:szCs w:val="20"/>
        </w:rPr>
        <w:t>20 May 2022</w:t>
      </w:r>
      <w:r>
        <w:rPr>
          <w:rFonts w:cs="Calibri" w:cstheme="minorHAnsi"/>
          <w:sz w:val="20"/>
          <w:szCs w:val="20"/>
        </w:rPr>
        <w:t>. In case of non-compliance with the filing deadline a default penalty of HUF 200,000 (cca. EUR 650) can be levied by the Hungarian tax authority. If the tax liability has not been settled by the above deadline, a late payment penalty of the prevailing prime rate plus five percent (i.e. currently 5+2.4%=7,4%) will also be levied by the Hungarian tax authority on a daily basis for the period of the delay.</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However, there are options to avoid or decrease the possibility of penalties levied by the Hungarian tax authority.</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b/>
          <w:b/>
          <w:sz w:val="20"/>
          <w:szCs w:val="20"/>
        </w:rPr>
      </w:pPr>
      <w:r>
        <w:rPr>
          <w:rFonts w:cs="Calibri" w:cstheme="minorHAnsi"/>
          <w:b/>
          <w:sz w:val="20"/>
          <w:szCs w:val="20"/>
        </w:rPr>
        <w:t>Extension request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There is a possibility to extend the filing deadline of the tax return up to 21 November 2022 if certain criteria are met. One of these criteria is if the taxpayer does not possess all information necessary for the tax return by 20 May 2022 for reasons beyond his/her control. This could also be applicable in case of taxpayers who received income from foreign sources in 2021, and therefore the provisions of the applicable Double Tax Treaty(ies), and foreign tax legislation need to be examined. There is no such extension provided in the legislation for tax payments.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Deloitte Hungary prepares a high volume of Hungarian personal income tax returns during April and May 2022. For this reason we requested that our clients submit their tax information latest by the end of February 2022. In the interest of fairness we prepare returns on a first in first out basis. Please note that for any individuals where complete information is received after 20 April 2022 we cannot guarantee that the tax returns will be completed by the </w:t>
      </w:r>
      <w:r>
        <w:rPr>
          <w:rFonts w:cs="Calibri" w:cstheme="minorHAnsi"/>
          <w:b/>
          <w:sz w:val="20"/>
          <w:szCs w:val="20"/>
        </w:rPr>
        <w:t>20 May 2022</w:t>
      </w:r>
      <w:r>
        <w:rPr>
          <w:rFonts w:cs="Calibri" w:cstheme="minorHAnsi"/>
          <w:sz w:val="20"/>
          <w:szCs w:val="20"/>
        </w:rPr>
        <w:t xml:space="preserve"> deadline.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To avoid the default penalty levied by the Hungarian tax authority due to the late filing of the tax return, we intend to prepare extension requests for all individuals where the information necessary for the tax return preparation is not complete on 20 April 2022 – in case you do not instruct us otherwise. We will send the extension requests to the individuals for their signature.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Please note that no further reminders will be sent to you on outstanding data unless company information is missing. The individuals receive automated electronic reminders from the Global Advantage tool of Deloitte (typically 7 reminders are sent from the release of the Organizer).</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As the deadline for the 2021 year-end tax payments is </w:t>
      </w:r>
      <w:r>
        <w:rPr>
          <w:rFonts w:cs="Calibri" w:cstheme="minorHAnsi"/>
          <w:b/>
          <w:sz w:val="20"/>
          <w:szCs w:val="20"/>
        </w:rPr>
        <w:t>20 May 2022</w:t>
      </w:r>
      <w:r>
        <w:rPr>
          <w:rFonts w:cs="Calibri" w:cstheme="minorHAnsi"/>
          <w:sz w:val="20"/>
          <w:szCs w:val="20"/>
        </w:rPr>
        <w:t xml:space="preserve">, we will send you the final payment instruction by this deadline. This payment instruction will also include an estimated tax amount (if any applicable based on an estimated calculation of the employment income) for the tax returns that will likely be finalized later than 20 May 2022.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Our fee for the above mentioned extension request and an estimated tax calculation would be 550 EUR (excl. VAT) per individual. Should no estimated tax payment be made based on the employment income data available, we would propose to invoice 350 EUR (excl. VAT) for the extension request.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b/>
          <w:b/>
          <w:sz w:val="20"/>
          <w:szCs w:val="20"/>
        </w:rPr>
      </w:pPr>
      <w:r>
        <w:rPr>
          <w:rFonts w:cs="Calibri" w:cstheme="minorHAnsi"/>
          <w:b/>
          <w:sz w:val="20"/>
          <w:szCs w:val="20"/>
        </w:rPr>
        <w:t>Self-revision</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In case you do not request our service for the extension and in order to remain compliant with the regulations we could prepare the 2021 Hungarian personal income tax returns for the concerned individuals solely based on the information we already have. In this case, only the employment income received by </w:t>
      </w:r>
      <w:r>
        <w:rPr>
          <w:rFonts w:cs="Calibri" w:cstheme="minorHAnsi"/>
          <w:sz w:val="20"/>
          <w:szCs w:val="20"/>
          <w:highlight w:val="yellow"/>
        </w:rPr>
        <w:t>you/client</w:t>
      </w:r>
      <w:r>
        <w:rPr>
          <w:rFonts w:cs="Calibri" w:cstheme="minorHAnsi"/>
          <w:sz w:val="20"/>
          <w:szCs w:val="20"/>
        </w:rPr>
        <w:t xml:space="preserve"> will be taken into account during the preparation. If any additional information would arrive after the submission of the annual tax return a self-revision has to be filed. Our proposed fee for the preparation of self-revision is </w:t>
      </w:r>
      <w:r>
        <w:rPr>
          <w:rFonts w:cs="Calibri" w:cstheme="minorHAnsi"/>
          <w:sz w:val="20"/>
          <w:szCs w:val="20"/>
          <w:highlight w:val="yellow"/>
        </w:rPr>
        <w:t>50%</w:t>
      </w:r>
      <w:r>
        <w:rPr>
          <w:rFonts w:cs="Calibri" w:cstheme="minorHAnsi"/>
          <w:sz w:val="20"/>
          <w:szCs w:val="20"/>
        </w:rPr>
        <w:t xml:space="preserve"> of the tax return preparation fee, </w:t>
      </w:r>
      <w:r>
        <w:rPr>
          <w:rFonts w:cs="Calibri" w:cstheme="minorHAnsi"/>
          <w:sz w:val="20"/>
          <w:szCs w:val="20"/>
          <w:highlight w:val="yellow"/>
        </w:rPr>
        <w:t>fee</w:t>
      </w:r>
      <w:r>
        <w:rPr>
          <w:rFonts w:cs="Calibri" w:cstheme="minorHAnsi"/>
          <w:sz w:val="20"/>
          <w:szCs w:val="20"/>
        </w:rPr>
        <w:t xml:space="preserve"> EUR (excl. VAT). </w:t>
      </w:r>
    </w:p>
    <w:p>
      <w:pPr>
        <w:pStyle w:val="Normal"/>
        <w:spacing w:lineRule="auto" w:line="240" w:before="0" w:after="0"/>
        <w:jc w:val="both"/>
        <w:rPr>
          <w:rFonts w:cs="Calibri" w:cstheme="minorHAnsi"/>
          <w:sz w:val="20"/>
          <w:szCs w:val="20"/>
        </w:rPr>
      </w:pPr>
      <w:r>
        <w:rPr>
          <w:rFonts w:cs="Calibri" w:cstheme="minorHAnsi"/>
          <w:sz w:val="20"/>
          <w:szCs w:val="20"/>
        </w:rPr>
        <w:t xml:space="preserve">We would appreciate it if you could inform us in a reply email whether you agree with the above detailed process at your earliest convenience but not later than by </w:t>
      </w:r>
      <w:r>
        <w:rPr>
          <w:rFonts w:cs="Calibri" w:cstheme="minorHAnsi"/>
          <w:sz w:val="20"/>
          <w:szCs w:val="20"/>
          <w:highlight w:val="yellow"/>
        </w:rPr>
        <w:t>DATE</w:t>
      </w:r>
      <w:r>
        <w:rPr>
          <w:rFonts w:cs="Calibri" w:cstheme="minorHAnsi"/>
          <w:sz w:val="20"/>
          <w:szCs w:val="20"/>
        </w:rPr>
        <w:t>. In case we do not receive any response from you until this date, in order to mitigate the related tax exposure for you and your expatriates, we understand that you agree with the above and proceed with the extension filings wherever applicable.</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Should you have any questions regarding the above, please do not hesitate to contact us.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Thank you for your cooperation.</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01" w:name="_Toc94015668"/>
      <w:r>
        <w:rPr>
          <w:rFonts w:cs="Calibri" w:ascii="Calibri" w:hAnsi="Calibri" w:asciiTheme="minorHAnsi" w:cstheme="minorHAnsi" w:hAnsiTheme="minorHAnsi"/>
          <w:sz w:val="28"/>
          <w:szCs w:val="28"/>
        </w:rPr>
        <w:t>EXTENSION PROPOSAL – 1</w:t>
      </w:r>
      <w:r>
        <w:rPr>
          <w:rFonts w:cs="Calibri" w:ascii="Calibri" w:hAnsi="Calibri" w:asciiTheme="minorHAnsi" w:cstheme="minorHAnsi" w:hAnsiTheme="minorHAnsi"/>
          <w:sz w:val="28"/>
          <w:szCs w:val="28"/>
          <w:vertAlign w:val="superscript"/>
        </w:rPr>
        <w:t>ST</w:t>
      </w:r>
      <w:r>
        <w:rPr>
          <w:rFonts w:cs="Calibri" w:ascii="Calibri" w:hAnsi="Calibri" w:asciiTheme="minorHAnsi" w:cstheme="minorHAnsi" w:hAnsiTheme="minorHAnsi"/>
          <w:sz w:val="28"/>
          <w:szCs w:val="28"/>
        </w:rPr>
        <w:t xml:space="preserve"> REMINDER</w:t>
      </w:r>
      <w:bookmarkEnd w:id="101"/>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Subject: REMINDER – URGENT: </w:t>
      </w:r>
      <w:r>
        <w:rPr>
          <w:rFonts w:cs="Calibri" w:cstheme="minorHAnsi"/>
          <w:i/>
          <w:sz w:val="20"/>
          <w:szCs w:val="20"/>
          <w:highlight w:val="yellow"/>
        </w:rPr>
        <w:t xml:space="preserve">Client </w:t>
      </w:r>
      <w:r>
        <w:rPr>
          <w:rFonts w:cs="Calibri" w:cstheme="minorHAnsi"/>
          <w:i/>
          <w:sz w:val="20"/>
          <w:szCs w:val="20"/>
        </w:rPr>
        <w:t>- 2021 Hungarian tax return filing deadline and extension</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b/>
          <w:bCs/>
          <w:sz w:val="20"/>
          <w:szCs w:val="20"/>
          <w:highlight w:val="yellow"/>
          <w:lang w:val="en-GB"/>
        </w:rPr>
        <w:t>CLIENT NAME</w:t>
      </w:r>
      <w:r>
        <w:rPr>
          <w:rFonts w:cs="Calibri" w:cstheme="minorHAnsi"/>
          <w:sz w:val="20"/>
          <w:szCs w:val="20"/>
          <w:lang w:val="en-GB"/>
        </w:rPr>
        <w:t xml:space="preserve"> Team</w:t>
      </w:r>
      <w:r>
        <w:rPr>
          <w:rFonts w:cs="Calibri" w:cstheme="minorHAnsi"/>
          <w:sz w:val="20"/>
          <w:szCs w:val="20"/>
          <w:highlight w:val="yellow"/>
        </w:rPr>
        <w:t>/CONTACT</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With reference to the correspondence below, please note that we have not received your response and the organizer and/or the missing information for completing the 2021 Hungarian tax return of the following individuals: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List of individuals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As the submission deadline is rapidly approaching, in case we do not receive your response in this respect by no later than </w:t>
      </w:r>
      <w:r>
        <w:rPr>
          <w:rFonts w:cs="Calibri" w:cstheme="minorHAnsi"/>
          <w:sz w:val="20"/>
          <w:szCs w:val="20"/>
          <w:highlight w:val="yellow"/>
        </w:rPr>
        <w:t>DATE</w:t>
      </w:r>
      <w:r>
        <w:rPr>
          <w:rFonts w:cs="Calibri" w:cstheme="minorHAnsi"/>
          <w:sz w:val="20"/>
          <w:szCs w:val="20"/>
        </w:rPr>
        <w:t>, we will have no time to request extension from the Hungarian tax authority and the risk of penalties levied is increasing due to the late filing.</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As such, we ask you to provide us with your confirmation regarding our proposal at your earliest convenience.</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02" w:name="_Toc94015669"/>
      <w:r>
        <w:rPr>
          <w:rFonts w:cs="Calibri" w:ascii="Calibri" w:hAnsi="Calibri" w:asciiTheme="minorHAnsi" w:cstheme="minorHAnsi" w:hAnsiTheme="minorHAnsi"/>
          <w:sz w:val="28"/>
          <w:szCs w:val="28"/>
        </w:rPr>
        <w:t>EXTENSION PROPOSAL – 2</w:t>
      </w:r>
      <w:r>
        <w:rPr>
          <w:rFonts w:cs="Calibri" w:ascii="Calibri" w:hAnsi="Calibri" w:asciiTheme="minorHAnsi" w:cstheme="minorHAnsi" w:hAnsiTheme="minorHAnsi"/>
          <w:sz w:val="28"/>
          <w:szCs w:val="28"/>
          <w:vertAlign w:val="superscript"/>
        </w:rPr>
        <w:t>ND</w:t>
      </w:r>
      <w:r>
        <w:rPr>
          <w:rFonts w:cs="Calibri" w:ascii="Calibri" w:hAnsi="Calibri" w:asciiTheme="minorHAnsi" w:cstheme="minorHAnsi" w:hAnsiTheme="minorHAnsi"/>
          <w:sz w:val="28"/>
          <w:szCs w:val="28"/>
        </w:rPr>
        <w:t xml:space="preserve"> REMINDER</w:t>
      </w:r>
      <w:bookmarkEnd w:id="102"/>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Subject: URGENT - ACTION REQUIRED: </w:t>
      </w:r>
      <w:r>
        <w:rPr>
          <w:rFonts w:cs="Calibri" w:cstheme="minorHAnsi"/>
          <w:i/>
          <w:sz w:val="20"/>
          <w:szCs w:val="20"/>
          <w:highlight w:val="yellow"/>
        </w:rPr>
        <w:t xml:space="preserve">Client </w:t>
      </w:r>
      <w:r>
        <w:rPr>
          <w:rFonts w:cs="Calibri" w:cstheme="minorHAnsi"/>
          <w:i/>
          <w:sz w:val="20"/>
          <w:szCs w:val="20"/>
        </w:rPr>
        <w:t>- 2021 Hungarian tax return filing deadline and extension</w:t>
      </w:r>
    </w:p>
    <w:p>
      <w:pPr>
        <w:pStyle w:val="Normal"/>
        <w:spacing w:lineRule="auto" w:line="240" w:before="0" w:after="0"/>
        <w:jc w:val="both"/>
        <w:rPr>
          <w:rFonts w:cs="Calibri" w:cstheme="minorHAnsi"/>
          <w:i/>
          <w:i/>
          <w:sz w:val="20"/>
          <w:szCs w:val="20"/>
        </w:rPr>
      </w:pPr>
      <w:r>
        <w:rPr>
          <w:rFonts w:cs="Calibri" w:cstheme="minorHAnsi"/>
          <w: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b/>
          <w:bCs/>
          <w:sz w:val="20"/>
          <w:szCs w:val="20"/>
          <w:highlight w:val="yellow"/>
          <w:lang w:val="en-GB"/>
        </w:rPr>
        <w:t>CLIENT NAME</w:t>
      </w:r>
      <w:r>
        <w:rPr>
          <w:rFonts w:cs="Calibri" w:cstheme="minorHAnsi"/>
          <w:sz w:val="20"/>
          <w:szCs w:val="20"/>
          <w:lang w:val="en-GB"/>
        </w:rPr>
        <w:t xml:space="preserve"> Team</w:t>
      </w:r>
      <w:r>
        <w:rPr>
          <w:rFonts w:cs="Calibri" w:cstheme="minorHAnsi"/>
          <w:sz w:val="20"/>
          <w:szCs w:val="20"/>
          <w:highlight w:val="yellow"/>
        </w:rPr>
        <w:t>/CONTACT</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With reference to the correspondence below, please note that we still have not received your response and the organizer and/or the missing information for completing the 2021 Hungarian tax return of the following individuals: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List of individuals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Considering that the submission deadline is </w:t>
      </w:r>
      <w:r>
        <w:rPr>
          <w:rFonts w:cs="Calibri" w:cstheme="minorHAnsi"/>
          <w:b/>
          <w:sz w:val="20"/>
          <w:szCs w:val="20"/>
        </w:rPr>
        <w:t>20 May 2022</w:t>
      </w:r>
      <w:r>
        <w:rPr>
          <w:rFonts w:cs="Calibri" w:cstheme="minorHAnsi"/>
          <w:sz w:val="20"/>
          <w:szCs w:val="20"/>
        </w:rPr>
        <w:t>, please confirm whether we may proceed with the preparation of the extension requests as soon as possible.</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rPr>
          <w:rFonts w:cs="Calibri" w:cstheme="minorHAnsi"/>
          <w:b/>
          <w:b/>
          <w:sz w:val="20"/>
          <w:szCs w:val="20"/>
        </w:rPr>
      </w:pPr>
      <w:r>
        <w:rPr>
          <w:rFonts w:cs="Calibri" w:cstheme="minorHAnsi"/>
          <w:b/>
          <w:sz w:val="20"/>
          <w:szCs w:val="20"/>
        </w:rPr>
      </w:r>
      <w:r>
        <w:br w:type="page"/>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03" w:name="_Toc94015670"/>
      <w:r>
        <w:rPr>
          <w:rFonts w:cs="Calibri" w:ascii="Calibri" w:hAnsi="Calibri" w:asciiTheme="minorHAnsi" w:cstheme="minorHAnsi" w:hAnsiTheme="minorHAnsi"/>
          <w:sz w:val="28"/>
          <w:szCs w:val="28"/>
        </w:rPr>
        <w:t>EXTENSION REQUEST TO INDIVIDUAL</w:t>
      </w:r>
      <w:bookmarkEnd w:id="103"/>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Subject: URGENT – </w:t>
      </w:r>
      <w:r>
        <w:rPr>
          <w:rFonts w:cs="Calibri" w:cstheme="minorHAnsi"/>
          <w:i/>
          <w:sz w:val="20"/>
          <w:szCs w:val="20"/>
          <w:highlight w:val="yellow"/>
        </w:rPr>
        <w:t xml:space="preserve">Client </w:t>
      </w:r>
      <w:r>
        <w:rPr>
          <w:rFonts w:cs="Calibri" w:cstheme="minorHAnsi"/>
          <w:i/>
          <w:sz w:val="20"/>
          <w:szCs w:val="20"/>
        </w:rPr>
        <w:t>– 2021 Hungarian extension request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EXPAT</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We hereby inform you that the submission of the 2021 Hungarian personal income tax return is 20 May 2022. Please note that in case this deadline will not met, penalties may be expected by the Hungarian tax authority due to the late filing.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Please note that as of today, we have not received your </w:t>
      </w:r>
      <w:r>
        <w:rPr>
          <w:rFonts w:cs="Calibri" w:cstheme="minorHAnsi"/>
          <w:sz w:val="20"/>
          <w:szCs w:val="20"/>
          <w:highlight w:val="yellow"/>
        </w:rPr>
        <w:t>Tax Organizer/missing information</w:t>
      </w:r>
      <w:r>
        <w:rPr>
          <w:rFonts w:cs="Calibri" w:cstheme="minorHAnsi"/>
          <w:sz w:val="20"/>
          <w:szCs w:val="20"/>
        </w:rPr>
        <w:t xml:space="preserve">. Since Deloitte Hungary prepares a high volume of Hungarian personal income tax returns during April and May 2022 and in the interest of fairness we prepare returns on a first in first out basis, for any individuals where complete information is not yet received, we cannot guarantee that the tax return will be completed by the </w:t>
      </w:r>
      <w:r>
        <w:rPr>
          <w:rFonts w:cs="Calibri" w:cstheme="minorHAnsi"/>
          <w:b/>
          <w:sz w:val="20"/>
          <w:szCs w:val="20"/>
        </w:rPr>
        <w:t>20 May 2022</w:t>
      </w:r>
      <w:r>
        <w:rPr>
          <w:rFonts w:cs="Calibri" w:cstheme="minorHAnsi"/>
          <w:sz w:val="20"/>
          <w:szCs w:val="20"/>
        </w:rPr>
        <w:t xml:space="preserve"> deadline.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However, in order to avoid the default penalty levied by the Hungarian tax authority due to the late filing of the tax return, it is possible to extend the filing deadline up to 21 November 2022 in case a special request is submitted to the Hungarian tax authority by </w:t>
      </w:r>
      <w:r>
        <w:rPr>
          <w:rFonts w:cs="Calibri" w:cstheme="minorHAnsi"/>
          <w:b/>
          <w:sz w:val="20"/>
          <w:szCs w:val="20"/>
        </w:rPr>
        <w:t>20 May 2022</w:t>
      </w:r>
      <w:r>
        <w:rPr>
          <w:rFonts w:cs="Calibri" w:cstheme="minorHAnsi"/>
          <w:sz w:val="20"/>
          <w:szCs w:val="20"/>
        </w:rPr>
        <w:t xml:space="preserve">.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For this purpose, please find attached the special extension request for your review and signature. We ask you to review the attached document and please send the original signed hard copy to our mailing address indicated below.</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Our mailing address is:</w:t>
      </w:r>
    </w:p>
    <w:p>
      <w:pPr>
        <w:pStyle w:val="Normal"/>
        <w:spacing w:lineRule="auto" w:line="240" w:before="0" w:after="0"/>
        <w:jc w:val="both"/>
        <w:rPr>
          <w:rFonts w:cs="Calibri" w:cstheme="minorHAnsi"/>
          <w:sz w:val="20"/>
          <w:szCs w:val="20"/>
        </w:rPr>
      </w:pPr>
      <w:r>
        <w:rPr>
          <w:rFonts w:cs="Calibri" w:cstheme="minorHAnsi"/>
          <w:sz w:val="20"/>
          <w:szCs w:val="20"/>
        </w:rPr>
        <w:t>Deloitte Zrt.</w:t>
      </w:r>
    </w:p>
    <w:p>
      <w:pPr>
        <w:pStyle w:val="Normal"/>
        <w:spacing w:lineRule="auto" w:line="240" w:before="0" w:after="0"/>
        <w:jc w:val="both"/>
        <w:rPr>
          <w:rFonts w:cs="Calibri" w:cstheme="minorHAnsi"/>
          <w:sz w:val="20"/>
          <w:szCs w:val="20"/>
        </w:rPr>
      </w:pPr>
      <w:r>
        <w:rPr>
          <w:rFonts w:cs="Calibri" w:cstheme="minorHAnsi"/>
          <w:sz w:val="20"/>
          <w:szCs w:val="20"/>
        </w:rPr>
        <w:t xml:space="preserve">Attn.: </w:t>
      </w:r>
      <w:r>
        <w:rPr>
          <w:rFonts w:cs="Calibri" w:cstheme="minorHAnsi"/>
          <w:sz w:val="20"/>
          <w:szCs w:val="20"/>
          <w:highlight w:val="yellow"/>
        </w:rPr>
        <w:t>Senior Consultant/Consultant</w:t>
      </w:r>
    </w:p>
    <w:p>
      <w:pPr>
        <w:pStyle w:val="Normal"/>
        <w:spacing w:lineRule="auto" w:line="240" w:before="0" w:after="0"/>
        <w:jc w:val="both"/>
        <w:rPr>
          <w:rFonts w:cs="Calibri" w:cstheme="minorHAnsi"/>
          <w:sz w:val="20"/>
          <w:szCs w:val="20"/>
        </w:rPr>
      </w:pPr>
      <w:r>
        <w:rPr>
          <w:rFonts w:cs="Calibri" w:cstheme="minorHAnsi"/>
          <w:sz w:val="20"/>
          <w:szCs w:val="20"/>
        </w:rPr>
        <w:t>Dózsa György út 84/C</w:t>
      </w:r>
    </w:p>
    <w:p>
      <w:pPr>
        <w:pStyle w:val="Normal"/>
        <w:spacing w:lineRule="auto" w:line="240" w:before="0" w:after="0"/>
        <w:jc w:val="both"/>
        <w:rPr>
          <w:rFonts w:cs="Calibri" w:cstheme="minorHAnsi"/>
          <w:sz w:val="20"/>
          <w:szCs w:val="20"/>
        </w:rPr>
      </w:pPr>
      <w:r>
        <w:rPr>
          <w:rFonts w:cs="Calibri" w:cstheme="minorHAnsi"/>
          <w:sz w:val="20"/>
          <w:szCs w:val="20"/>
        </w:rPr>
        <w:t>1068 Budapest</w:t>
      </w:r>
    </w:p>
    <w:p>
      <w:pPr>
        <w:pStyle w:val="Normal"/>
        <w:spacing w:lineRule="auto" w:line="240" w:before="0" w:after="0"/>
        <w:jc w:val="both"/>
        <w:rPr>
          <w:rFonts w:cs="Calibri" w:cstheme="minorHAnsi"/>
          <w:sz w:val="20"/>
          <w:szCs w:val="20"/>
        </w:rPr>
      </w:pPr>
      <w:r>
        <w:rPr>
          <w:rFonts w:cs="Calibri" w:cstheme="minorHAnsi"/>
          <w:sz w:val="20"/>
          <w:szCs w:val="20"/>
        </w:rPr>
        <w:t>Hungary</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Your cooperation is highly appreciated.</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Should you have any questions regarding the above, please do not hesitate to contact us.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04" w:name="_Toc94015671"/>
      <w:r>
        <w:rPr>
          <w:rFonts w:cs="Calibri" w:ascii="Calibri" w:hAnsi="Calibri" w:asciiTheme="minorHAnsi" w:cstheme="minorHAnsi" w:hAnsiTheme="minorHAnsi"/>
          <w:sz w:val="28"/>
          <w:szCs w:val="28"/>
        </w:rPr>
        <w:t>EXTENSION REQUEST TO INDIVIDUAL – 1</w:t>
      </w:r>
      <w:r>
        <w:rPr>
          <w:rFonts w:cs="Calibri" w:ascii="Calibri" w:hAnsi="Calibri" w:asciiTheme="minorHAnsi" w:cstheme="minorHAnsi" w:hAnsiTheme="minorHAnsi"/>
          <w:sz w:val="28"/>
          <w:szCs w:val="28"/>
          <w:vertAlign w:val="superscript"/>
        </w:rPr>
        <w:t xml:space="preserve">ST </w:t>
      </w:r>
      <w:r>
        <w:rPr>
          <w:rFonts w:cs="Calibri" w:ascii="Calibri" w:hAnsi="Calibri" w:asciiTheme="minorHAnsi" w:cstheme="minorHAnsi" w:hAnsiTheme="minorHAnsi"/>
          <w:sz w:val="28"/>
          <w:szCs w:val="28"/>
        </w:rPr>
        <w:t>REMINDER</w:t>
      </w:r>
      <w:bookmarkEnd w:id="104"/>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Subject: KIND REMINDER - URGENT: </w:t>
      </w:r>
      <w:r>
        <w:rPr>
          <w:rFonts w:cs="Calibri" w:cstheme="minorHAnsi"/>
          <w:i/>
          <w:sz w:val="20"/>
          <w:szCs w:val="20"/>
          <w:highlight w:val="yellow"/>
        </w:rPr>
        <w:t xml:space="preserve">Client </w:t>
      </w:r>
      <w:r>
        <w:rPr>
          <w:rFonts w:cs="Calibri" w:cstheme="minorHAnsi"/>
          <w:i/>
          <w:sz w:val="20"/>
          <w:szCs w:val="20"/>
        </w:rPr>
        <w:t>– 2021 Hungarian extension request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EXPAT,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With reference to the correspondence below, please note that we have not received your response so far.</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In order to lower the risk of any penalties levied by the Hungarian tax authority, we ask you to provide us with the below requested document at your earliest convenience.</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05" w:name="_Toc94015672"/>
      <w:r>
        <w:rPr>
          <w:rFonts w:cs="Calibri" w:ascii="Calibri" w:hAnsi="Calibri" w:asciiTheme="minorHAnsi" w:cstheme="minorHAnsi" w:hAnsiTheme="minorHAnsi"/>
          <w:sz w:val="28"/>
          <w:szCs w:val="28"/>
        </w:rPr>
        <w:t>EXTENSION REQUEST TO INDIVIDUAL – 2</w:t>
      </w:r>
      <w:r>
        <w:rPr>
          <w:rFonts w:cs="Calibri" w:ascii="Calibri" w:hAnsi="Calibri" w:asciiTheme="minorHAnsi" w:cstheme="minorHAnsi" w:hAnsiTheme="minorHAnsi"/>
          <w:sz w:val="28"/>
          <w:szCs w:val="28"/>
          <w:vertAlign w:val="superscript"/>
        </w:rPr>
        <w:t>ND</w:t>
      </w:r>
      <w:r>
        <w:rPr>
          <w:rFonts w:cs="Calibri" w:ascii="Calibri" w:hAnsi="Calibri" w:asciiTheme="minorHAnsi" w:cstheme="minorHAnsi" w:hAnsiTheme="minorHAnsi"/>
          <w:sz w:val="28"/>
          <w:szCs w:val="28"/>
        </w:rPr>
        <w:t xml:space="preserve"> REMINDER</w:t>
      </w:r>
      <w:bookmarkEnd w:id="105"/>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Subject: URGENT - ACTION REQUIRED: </w:t>
      </w:r>
      <w:r>
        <w:rPr>
          <w:rFonts w:cs="Calibri" w:cstheme="minorHAnsi"/>
          <w:i/>
          <w:sz w:val="20"/>
          <w:szCs w:val="20"/>
          <w:highlight w:val="yellow"/>
        </w:rPr>
        <w:t xml:space="preserve">Client </w:t>
      </w:r>
      <w:r>
        <w:rPr>
          <w:rFonts w:cs="Calibri" w:cstheme="minorHAnsi"/>
          <w:i/>
          <w:sz w:val="20"/>
          <w:szCs w:val="20"/>
        </w:rPr>
        <w:t>– 2021 Hungarian extension request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EXPAT,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Please note that we have not received your signed extension request so far.</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Considering that the submission deadline is </w:t>
      </w:r>
      <w:r>
        <w:rPr>
          <w:rFonts w:cs="Calibri" w:cstheme="minorHAnsi"/>
          <w:sz w:val="20"/>
          <w:szCs w:val="20"/>
          <w:highlight w:val="yellow"/>
        </w:rPr>
        <w:t>DATE</w:t>
      </w:r>
      <w:r>
        <w:rPr>
          <w:rFonts w:cs="Calibri" w:cstheme="minorHAnsi"/>
          <w:sz w:val="20"/>
          <w:szCs w:val="20"/>
        </w:rPr>
        <w:t xml:space="preserve"> and to ensure that the request will be submitted in a timely fashion, we ask you to forward the signed request to the Hungarian tax authority directly via post (the authority cannot accept documents sent by courier).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The address of the authority is:</w:t>
      </w:r>
    </w:p>
    <w:p>
      <w:pPr>
        <w:pStyle w:val="Normal"/>
        <w:spacing w:before="0" w:after="0"/>
        <w:rPr>
          <w:rFonts w:cs="Calibri" w:cstheme="minorHAnsi"/>
          <w:sz w:val="20"/>
          <w:szCs w:val="20"/>
        </w:rPr>
      </w:pPr>
      <w:r>
        <w:rPr>
          <w:rFonts w:cs="Calibri" w:cstheme="minorHAnsi"/>
          <w:b/>
          <w:bCs/>
          <w:sz w:val="20"/>
          <w:szCs w:val="20"/>
          <w:highlight w:val="yellow"/>
        </w:rPr>
        <w:t>NAV ………….</w:t>
      </w:r>
    </w:p>
    <w:p>
      <w:pPr>
        <w:pStyle w:val="Normal"/>
        <w:spacing w:before="0" w:after="0"/>
        <w:rPr>
          <w:rFonts w:cs="Calibri" w:cstheme="minorHAnsi"/>
          <w:sz w:val="20"/>
          <w:szCs w:val="20"/>
        </w:rPr>
      </w:pPr>
      <w:r>
        <w:rPr>
          <w:rFonts w:cs="Calibri" w:cstheme="minorHAnsi"/>
          <w:sz w:val="20"/>
          <w:szCs w:val="20"/>
        </w:rPr>
      </w:r>
    </w:p>
    <w:p>
      <w:pPr>
        <w:pStyle w:val="Normal"/>
        <w:spacing w:before="0" w:after="0"/>
        <w:rPr>
          <w:rFonts w:cs="Calibri" w:cstheme="minorHAnsi"/>
          <w:color w:val="000000"/>
          <w:sz w:val="20"/>
          <w:szCs w:val="20"/>
          <w:highlight w:val="yellow"/>
        </w:rPr>
      </w:pPr>
      <w:r>
        <w:rPr>
          <w:rFonts w:cs="Calibri" w:cstheme="minorHAnsi"/>
          <w:color w:val="000000"/>
          <w:sz w:val="20"/>
          <w:szCs w:val="20"/>
          <w:highlight w:val="yellow"/>
        </w:rPr>
        <w:t xml:space="preserve">Lakóhely szerinti NAV: </w:t>
      </w:r>
      <w:hyperlink r:id="rId27">
        <w:r>
          <w:rPr>
            <w:rStyle w:val="InternetLink"/>
            <w:rFonts w:cs="Calibri" w:cstheme="minorHAnsi"/>
            <w:sz w:val="20"/>
            <w:szCs w:val="20"/>
            <w:highlight w:val="yellow"/>
          </w:rPr>
          <w:t>http://nav.gov.hu/nav/ugyfelszolg</w:t>
        </w:r>
      </w:hyperlink>
      <w:r>
        <w:rPr>
          <w:rFonts w:cs="Calibri" w:cstheme="minorHAnsi"/>
          <w:color w:val="000000"/>
          <w:sz w:val="20"/>
          <w:szCs w:val="20"/>
          <w:highlight w:val="yellow"/>
        </w:rPr>
        <w:t xml:space="preserve">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We ask you to confirm to us, when the signed document has been forwarded to the authority.</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Your cooperation is highly appreciated.</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rPr>
          <w:rFonts w:cs="Calibri" w:cstheme="minorHAnsi"/>
          <w:sz w:val="20"/>
          <w:szCs w:val="20"/>
        </w:rPr>
      </w:pPr>
      <w:r>
        <w:rPr>
          <w:rFonts w:cs="Calibri" w:cstheme="minorHAnsi"/>
          <w:sz w:val="20"/>
          <w:szCs w:val="20"/>
        </w:rPr>
      </w:r>
      <w:r>
        <w:br w:type="page"/>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06" w:name="_Toc94015673"/>
      <w:r>
        <w:rPr>
          <w:rFonts w:cs="Calibri" w:ascii="Calibri" w:hAnsi="Calibri" w:asciiTheme="minorHAnsi" w:cstheme="minorHAnsi" w:hAnsiTheme="minorHAnsi"/>
          <w:sz w:val="28"/>
          <w:szCs w:val="28"/>
        </w:rPr>
        <w:t>PAYMENT INSTRUCTION TO THE COMPANY IN CASE OF MORE EXPATRIATES</w:t>
      </w:r>
      <w:bookmarkEnd w:id="106"/>
    </w:p>
    <w:p>
      <w:pPr>
        <w:pStyle w:val="Normal"/>
        <w:spacing w:lineRule="auto" w:line="240" w:before="0" w:after="0"/>
        <w:jc w:val="both"/>
        <w:rPr>
          <w:rFonts w:cs="Calibri" w:cstheme="minorHAnsi"/>
          <w:b/>
          <w:b/>
          <w:color w:val="0070C0"/>
          <w:sz w:val="20"/>
          <w:szCs w:val="20"/>
        </w:rPr>
      </w:pPr>
      <w:r>
        <w:rPr>
          <w:rFonts w:cs="Calibri" w:cstheme="minorHAnsi"/>
          <w:b/>
          <w:color w:val="0070C0"/>
          <w:sz w:val="20"/>
          <w:szCs w:val="20"/>
        </w:rPr>
      </w:r>
    </w:p>
    <w:p>
      <w:pPr>
        <w:pStyle w:val="Normal"/>
        <w:spacing w:lineRule="auto" w:line="240" w:before="0" w:after="0"/>
        <w:jc w:val="both"/>
        <w:rPr>
          <w:rFonts w:eastAsia="Calibri" w:cs="Calibri" w:cstheme="minorHAnsi"/>
          <w:sz w:val="20"/>
          <w:szCs w:val="20"/>
        </w:rPr>
      </w:pPr>
      <w:r>
        <w:rPr>
          <w:rFonts w:cs="Calibri" w:cstheme="minorHAnsi"/>
          <w:i/>
          <w:sz w:val="20"/>
          <w:szCs w:val="20"/>
        </w:rPr>
        <w:t xml:space="preserve">ACTION REQUIRED: </w:t>
      </w:r>
      <w:r>
        <w:rPr>
          <w:rFonts w:cs="Calibri" w:cstheme="minorHAnsi"/>
          <w:i/>
          <w:sz w:val="20"/>
          <w:szCs w:val="20"/>
          <w:highlight w:val="yellow"/>
        </w:rPr>
        <w:t xml:space="preserve">Client </w:t>
      </w:r>
      <w:r>
        <w:rPr>
          <w:rFonts w:cs="Calibri" w:cstheme="minorHAnsi"/>
          <w:i/>
          <w:sz w:val="20"/>
          <w:szCs w:val="20"/>
        </w:rPr>
        <w:t>– 2021 Hungarian annual personal income tax return – Payment instruction</w:t>
      </w:r>
    </w:p>
    <w:p>
      <w:pPr>
        <w:pStyle w:val="Normal"/>
        <w:spacing w:lineRule="auto" w:line="240" w:before="0" w:after="0"/>
        <w:jc w:val="both"/>
        <w:rPr>
          <w:rFonts w:cs="Calibri" w:cstheme="minorHAnsi"/>
          <w:b/>
          <w:b/>
          <w:color w:val="0070C0"/>
          <w:sz w:val="20"/>
          <w:szCs w:val="20"/>
        </w:rPr>
      </w:pPr>
      <w:r>
        <w:rPr>
          <w:rFonts w:cs="Calibri" w:cstheme="minorHAnsi"/>
          <w:b/>
          <w:color w:val="0070C0"/>
          <w:sz w:val="20"/>
          <w:szCs w:val="20"/>
        </w:rPr>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 xml:space="preserve">Dear </w:t>
      </w:r>
      <w:r>
        <w:rPr>
          <w:rFonts w:eastAsia="Calibri" w:cs="Calibri" w:ascii="Calibri" w:hAnsi="Calibri" w:asciiTheme="minorHAnsi" w:cstheme="minorHAnsi" w:hAnsiTheme="minorHAnsi"/>
          <w:szCs w:val="20"/>
          <w:highlight w:val="yellow"/>
        </w:rPr>
        <w:t>CONTACT</w:t>
      </w:r>
      <w:r>
        <w:rPr>
          <w:rFonts w:eastAsia="Calibri" w:cs="Calibri" w:ascii="Calibri" w:hAnsi="Calibri" w:asciiTheme="minorHAnsi" w:cstheme="minorHAnsi" w:hAnsiTheme="minorHAnsi"/>
          <w:szCs w:val="20"/>
        </w:rPr>
        <w:t>,</w:t>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 xml:space="preserve"> </w:t>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 xml:space="preserve">Referring to our previous correspondence in respect to the 2021 Hungarian personal income tax return of </w:t>
      </w:r>
      <w:r>
        <w:rPr>
          <w:rFonts w:eastAsia="Calibri" w:cs="Calibri" w:ascii="Calibri" w:hAnsi="Calibri" w:asciiTheme="minorHAnsi" w:cstheme="minorHAnsi" w:hAnsiTheme="minorHAnsi"/>
          <w:szCs w:val="20"/>
          <w:highlight w:val="yellow"/>
        </w:rPr>
        <w:t>Client</w:t>
      </w:r>
      <w:r>
        <w:rPr>
          <w:rFonts w:eastAsia="Calibri" w:cs="Calibri" w:ascii="Calibri" w:hAnsi="Calibri" w:asciiTheme="minorHAnsi" w:cstheme="minorHAnsi" w:hAnsiTheme="minorHAnsi"/>
          <w:szCs w:val="20"/>
        </w:rPr>
        <w:t xml:space="preserve"> expatriates, please find attached the respective payment instructions. </w:t>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 xml:space="preserve"> </w:t>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When reviewing the attached, please note the followings:</w:t>
      </w:r>
    </w:p>
    <w:p>
      <w:pPr>
        <w:pStyle w:val="Normal"/>
        <w:numPr>
          <w:ilvl w:val="0"/>
          <w:numId w:val="6"/>
        </w:numPr>
        <w:spacing w:lineRule="auto" w:line="240" w:before="0" w:after="0"/>
        <w:jc w:val="both"/>
        <w:rPr>
          <w:rFonts w:eastAsia="Times New Roman" w:cs="Calibri" w:cstheme="minorHAnsi"/>
          <w:sz w:val="20"/>
          <w:szCs w:val="20"/>
        </w:rPr>
      </w:pPr>
      <w:r>
        <w:rPr>
          <w:rFonts w:eastAsia="Times New Roman" w:cs="Calibri" w:cstheme="minorHAnsi"/>
          <w:sz w:val="20"/>
          <w:szCs w:val="20"/>
        </w:rPr>
        <w:t xml:space="preserve">We have prepared the 2021 Hungarian tax return calculations based on the final compensation information received from </w:t>
      </w:r>
      <w:r>
        <w:rPr>
          <w:rFonts w:eastAsia="Times New Roman" w:cs="Calibri" w:cstheme="minorHAnsi"/>
          <w:sz w:val="20"/>
          <w:szCs w:val="20"/>
          <w:highlight w:val="yellow"/>
        </w:rPr>
        <w:t>you</w:t>
      </w:r>
      <w:r>
        <w:rPr>
          <w:rFonts w:eastAsia="Times New Roman" w:cs="Calibri" w:cstheme="minorHAnsi"/>
          <w:sz w:val="20"/>
          <w:szCs w:val="20"/>
        </w:rPr>
        <w:t xml:space="preserve"> on </w:t>
      </w:r>
      <w:r>
        <w:rPr>
          <w:rFonts w:eastAsia="Times New Roman" w:cs="Calibri" w:cstheme="minorHAnsi"/>
          <w:sz w:val="20"/>
          <w:szCs w:val="20"/>
          <w:highlight w:val="yellow"/>
        </w:rPr>
        <w:t>DATE</w:t>
      </w:r>
      <w:r>
        <w:rPr>
          <w:rFonts w:eastAsia="Times New Roman" w:cs="Calibri" w:cstheme="minorHAnsi"/>
          <w:sz w:val="20"/>
          <w:szCs w:val="20"/>
        </w:rPr>
        <w:t>.</w:t>
      </w:r>
    </w:p>
    <w:p>
      <w:pPr>
        <w:pStyle w:val="Normal"/>
        <w:numPr>
          <w:ilvl w:val="0"/>
          <w:numId w:val="6"/>
        </w:numPr>
        <w:spacing w:lineRule="auto" w:line="240" w:before="0" w:after="0"/>
        <w:jc w:val="both"/>
        <w:rPr>
          <w:rFonts w:eastAsia="Times New Roman" w:cs="Calibri" w:cstheme="minorHAnsi"/>
          <w:sz w:val="20"/>
          <w:szCs w:val="20"/>
          <w:highlight w:val="green"/>
        </w:rPr>
      </w:pPr>
      <w:r>
        <w:rPr>
          <w:rFonts w:eastAsia="Times New Roman" w:cs="Calibri" w:cstheme="minorHAnsi"/>
          <w:sz w:val="20"/>
          <w:szCs w:val="20"/>
          <w:highlight w:val="green"/>
        </w:rPr>
        <w:t xml:space="preserve">Based on our previous correspondence, please note that no family tax allowance have been applied for </w:t>
      </w:r>
      <w:r>
        <w:rPr>
          <w:rFonts w:eastAsia="Times New Roman" w:cs="Calibri" w:cstheme="minorHAnsi"/>
          <w:sz w:val="20"/>
          <w:szCs w:val="20"/>
          <w:highlight w:val="yellow"/>
        </w:rPr>
        <w:t xml:space="preserve">Client </w:t>
      </w:r>
      <w:r>
        <w:rPr>
          <w:rFonts w:eastAsia="Times New Roman" w:cs="Calibri" w:cstheme="minorHAnsi"/>
          <w:sz w:val="20"/>
          <w:szCs w:val="20"/>
          <w:highlight w:val="green"/>
        </w:rPr>
        <w:t>assignees in the 2021 Hungarian tax return.</w:t>
      </w:r>
    </w:p>
    <w:p>
      <w:pPr>
        <w:pStyle w:val="Normal"/>
        <w:numPr>
          <w:ilvl w:val="0"/>
          <w:numId w:val="7"/>
        </w:numPr>
        <w:spacing w:lineRule="auto" w:line="240" w:before="0" w:after="0"/>
        <w:jc w:val="both"/>
        <w:rPr>
          <w:rFonts w:eastAsia="Times New Roman" w:cs="Calibri" w:cstheme="minorHAnsi"/>
          <w:sz w:val="20"/>
          <w:szCs w:val="20"/>
          <w:highlight w:val="green"/>
        </w:rPr>
      </w:pPr>
      <w:r>
        <w:rPr>
          <w:rFonts w:eastAsia="Times New Roman" w:cs="Calibri" w:cstheme="minorHAnsi"/>
          <w:sz w:val="20"/>
          <w:szCs w:val="20"/>
          <w:highlight w:val="green"/>
          <w:lang w:eastAsia="ja-JP"/>
        </w:rPr>
        <w:t xml:space="preserve">We also understand that the expatriates received bonus payment in </w:t>
      </w:r>
      <w:r>
        <w:rPr>
          <w:rFonts w:eastAsia="Times New Roman" w:cs="Calibri" w:cstheme="minorHAnsi"/>
          <w:sz w:val="20"/>
          <w:szCs w:val="20"/>
          <w:highlight w:val="yellow"/>
          <w:lang w:eastAsia="ja-JP"/>
        </w:rPr>
        <w:t xml:space="preserve">Month </w:t>
      </w:r>
      <w:r>
        <w:rPr>
          <w:rFonts w:eastAsia="Times New Roman" w:cs="Calibri" w:cstheme="minorHAnsi"/>
          <w:sz w:val="20"/>
          <w:szCs w:val="20"/>
          <w:highlight w:val="green"/>
          <w:lang w:eastAsia="ja-JP"/>
        </w:rPr>
        <w:t xml:space="preserve">which relates to their work performance in the period of </w:t>
      </w:r>
      <w:r>
        <w:rPr>
          <w:rFonts w:eastAsia="Times New Roman" w:cs="Calibri" w:cstheme="minorHAnsi"/>
          <w:sz w:val="20"/>
          <w:szCs w:val="20"/>
          <w:highlight w:val="yellow"/>
          <w:lang w:eastAsia="ja-JP"/>
        </w:rPr>
        <w:t>PERIOD</w:t>
      </w:r>
      <w:r>
        <w:rPr>
          <w:rFonts w:eastAsia="Times New Roman" w:cs="Calibri" w:cstheme="minorHAnsi"/>
          <w:sz w:val="20"/>
          <w:szCs w:val="20"/>
          <w:highlight w:val="green"/>
          <w:lang w:eastAsia="ja-JP"/>
        </w:rPr>
        <w:t>.</w:t>
      </w:r>
    </w:p>
    <w:p>
      <w:pPr>
        <w:pStyle w:val="Normal"/>
        <w:numPr>
          <w:ilvl w:val="0"/>
          <w:numId w:val="7"/>
        </w:numPr>
        <w:spacing w:lineRule="auto" w:line="240" w:before="0" w:after="0"/>
        <w:jc w:val="both"/>
        <w:rPr>
          <w:rFonts w:eastAsia="Times New Roman" w:cs="Calibri" w:cstheme="minorHAnsi"/>
          <w:i/>
          <w:i/>
          <w:iCs/>
          <w:sz w:val="20"/>
          <w:szCs w:val="20"/>
          <w:highlight w:val="green"/>
        </w:rPr>
      </w:pPr>
      <w:r>
        <w:rPr>
          <w:rFonts w:cs="Calibri" w:cstheme="minorHAnsi"/>
          <w:sz w:val="20"/>
          <w:szCs w:val="20"/>
          <w:highlight w:val="green"/>
          <w:lang w:eastAsia="ja-JP"/>
        </w:rPr>
        <w:t>Payments made on behalf of the individuals should be proceeded and grossed up with 15% personal income tax by the Hungarian payroll</w:t>
      </w:r>
      <w:r>
        <w:rPr>
          <w:rFonts w:eastAsia="Times New Roman" w:cs="Calibri" w:cstheme="minorHAnsi"/>
          <w:i/>
          <w:iCs/>
          <w:sz w:val="20"/>
          <w:szCs w:val="20"/>
          <w:highlight w:val="green"/>
        </w:rPr>
        <w:t>.</w:t>
      </w:r>
    </w:p>
    <w:p>
      <w:pPr>
        <w:pStyle w:val="Normal"/>
        <w:numPr>
          <w:ilvl w:val="0"/>
          <w:numId w:val="7"/>
        </w:numPr>
        <w:spacing w:lineRule="auto" w:line="240" w:before="0" w:after="0"/>
        <w:jc w:val="both"/>
        <w:rPr>
          <w:rFonts w:eastAsia="Times New Roman" w:cs="Calibri" w:cstheme="minorHAnsi"/>
          <w:iCs/>
          <w:sz w:val="20"/>
          <w:szCs w:val="20"/>
          <w:highlight w:val="green"/>
        </w:rPr>
      </w:pPr>
      <w:r>
        <w:rPr>
          <w:rFonts w:eastAsia="Times New Roman" w:cs="Calibri" w:cstheme="minorHAnsi"/>
          <w:iCs/>
          <w:sz w:val="20"/>
          <w:szCs w:val="20"/>
          <w:highlight w:val="green"/>
        </w:rPr>
        <w:t>Due to your request, we grossed up the expatriates’ liabilities with 15% personal income tax.</w:t>
      </w:r>
    </w:p>
    <w:p>
      <w:pPr>
        <w:pStyle w:val="Normal"/>
        <w:numPr>
          <w:ilvl w:val="0"/>
          <w:numId w:val="7"/>
        </w:numPr>
        <w:spacing w:lineRule="auto" w:line="240" w:before="0" w:after="0"/>
        <w:jc w:val="both"/>
        <w:rPr>
          <w:rFonts w:eastAsia="Times New Roman" w:cs="Calibri" w:cstheme="minorHAnsi"/>
          <w:sz w:val="20"/>
          <w:szCs w:val="20"/>
          <w:highlight w:val="green"/>
        </w:rPr>
      </w:pPr>
      <w:r>
        <w:rPr>
          <w:rFonts w:eastAsia="Times New Roman" w:cs="Calibri" w:cstheme="minorHAnsi"/>
          <w:sz w:val="20"/>
          <w:szCs w:val="20"/>
          <w:highlight w:val="green"/>
        </w:rPr>
        <w:t xml:space="preserve">Based on our previous correspondence, please also note that we reviewed the Tax account statements of the </w:t>
      </w:r>
      <w:r>
        <w:rPr>
          <w:rFonts w:eastAsia="Times New Roman" w:cs="Calibri" w:cstheme="minorHAnsi"/>
          <w:sz w:val="20"/>
          <w:szCs w:val="20"/>
          <w:highlight w:val="yellow"/>
        </w:rPr>
        <w:t xml:space="preserve">Client </w:t>
      </w:r>
      <w:r>
        <w:rPr>
          <w:rFonts w:eastAsia="Times New Roman" w:cs="Calibri" w:cstheme="minorHAnsi"/>
          <w:sz w:val="20"/>
          <w:szCs w:val="20"/>
          <w:highlight w:val="green"/>
        </w:rPr>
        <w:t xml:space="preserve">expatriates during the preparation of the 2021 Hungarian tax returns. </w:t>
      </w:r>
    </w:p>
    <w:p>
      <w:pPr>
        <w:pStyle w:val="PlainText"/>
        <w:jc w:val="both"/>
        <w:rPr>
          <w:rFonts w:ascii="Calibri" w:hAnsi="Calibri" w:eastAsia="Calibri" w:cs="Calibri" w:asciiTheme="minorHAnsi" w:cstheme="minorHAnsi" w:hAnsiTheme="minorHAnsi"/>
          <w:szCs w:val="20"/>
          <w:highlight w:val="yellow"/>
        </w:rPr>
      </w:pPr>
      <w:r>
        <w:rPr>
          <w:rFonts w:eastAsia="Calibri" w:cs="Calibri" w:ascii="Calibri" w:hAnsi="Calibri" w:asciiTheme="minorHAnsi" w:cstheme="minorHAnsi" w:hAnsiTheme="minorHAnsi"/>
          <w:szCs w:val="20"/>
          <w:highlight w:val="yellow"/>
        </w:rPr>
        <w:t xml:space="preserve"> </w:t>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highlight w:val="yellow"/>
        </w:rPr>
        <w:t>Attachment (generated from the calculation program)</w:t>
      </w:r>
      <w:r>
        <w:rPr>
          <w:rFonts w:eastAsia="Calibri" w:cs="Calibri" w:ascii="Calibri" w:hAnsi="Calibri" w:asciiTheme="minorHAnsi" w:cstheme="minorHAnsi" w:hAnsiTheme="minorHAnsi"/>
          <w:szCs w:val="20"/>
        </w:rPr>
        <w:t xml:space="preserve"> </w:t>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 xml:space="preserve"> </w:t>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 xml:space="preserve">Please note that the deadline of the tax payment (to be credited on the expatriate’s tax account) is </w:t>
      </w:r>
      <w:r>
        <w:rPr>
          <w:rFonts w:eastAsia="Calibri" w:cs="Calibri" w:ascii="Calibri" w:hAnsi="Calibri" w:asciiTheme="minorHAnsi" w:cstheme="minorHAnsi" w:hAnsiTheme="minorHAnsi"/>
          <w:b/>
          <w:szCs w:val="20"/>
        </w:rPr>
        <w:t>20 May 2022</w:t>
      </w:r>
      <w:r>
        <w:rPr>
          <w:rFonts w:eastAsia="Calibri" w:cs="Calibri" w:ascii="Calibri" w:hAnsi="Calibri" w:asciiTheme="minorHAnsi" w:cstheme="minorHAnsi" w:hAnsiTheme="minorHAnsi"/>
          <w:szCs w:val="20"/>
        </w:rPr>
        <w:t xml:space="preserve">. Please arrange separate transfers for each individual and for each HUF amount as instructed in the attached payment instruction. Please indicate the individual’s name and Hungarian Tax ID number as comment to ensure that the payments are recorded at the Hungarian tax authority appropriately. </w:t>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 xml:space="preserve"> </w:t>
      </w:r>
    </w:p>
    <w:p>
      <w:pPr>
        <w:pStyle w:val="PlainText"/>
        <w:jc w:val="both"/>
        <w:rPr>
          <w:rFonts w:ascii="Calibri" w:hAnsi="Calibri" w:cs="Calibri" w:asciiTheme="minorHAnsi" w:cstheme="minorHAnsi" w:hAnsiTheme="minorHAnsi"/>
          <w:b/>
          <w:b/>
          <w:bCs/>
          <w:i/>
          <w:i/>
          <w:iCs/>
        </w:rPr>
      </w:pPr>
      <w:r>
        <w:rPr>
          <w:rFonts w:cs="Calibri" w:ascii="Calibri" w:hAnsi="Calibri" w:asciiTheme="minorHAnsi" w:cstheme="minorHAnsi" w:hAnsiTheme="minorHAnsi"/>
          <w:b/>
          <w:bCs/>
          <w:i/>
          <w:iCs/>
        </w:rPr>
        <w:t xml:space="preserve">If the payments are made from a non-EEA country, please request that your bank transfers the exact HUF amount with the designation "OUR" which will ensure that all bank transfer fees and charges due to foreign exchange fluctuations will be charged to the sender's account. If the payments are made from an EEA country, please indicate “SHARED” for this purpose. You might need to increase the amount with the local bank fees in case using this designation. For further guidance please contact your bank. </w:t>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 xml:space="preserve"> </w:t>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For our records and in order to facilitate tracking of the payments, please send us a copy of the bank transfer slips for the payments via email.</w:t>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 xml:space="preserve"> </w:t>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 xml:space="preserve">Should you have any questions regarding the above, please do not hesitate to contact us. </w:t>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 xml:space="preserve"> </w:t>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07" w:name="_Toc94015674"/>
      <w:r>
        <w:rPr>
          <w:rFonts w:cs="Calibri" w:ascii="Calibri" w:hAnsi="Calibri" w:asciiTheme="minorHAnsi" w:cstheme="minorHAnsi" w:hAnsiTheme="minorHAnsi"/>
          <w:sz w:val="28"/>
          <w:szCs w:val="28"/>
        </w:rPr>
        <w:t>PAYMENT INSTRUCTION TO THE COMPANY IN CASE OF ONE EXPATRIATE</w:t>
      </w:r>
      <w:bookmarkEnd w:id="107"/>
    </w:p>
    <w:p>
      <w:pPr>
        <w:pStyle w:val="Normal"/>
        <w:spacing w:lineRule="auto" w:line="240" w:before="0" w:after="0"/>
        <w:jc w:val="both"/>
        <w:rPr>
          <w:rFonts w:cs="Calibri" w:cstheme="minorHAnsi"/>
          <w:b/>
          <w:b/>
          <w:color w:val="0070C0"/>
          <w:sz w:val="20"/>
          <w:szCs w:val="20"/>
        </w:rPr>
      </w:pPr>
      <w:r>
        <w:rPr>
          <w:rFonts w:cs="Calibri" w:cstheme="minorHAnsi"/>
          <w:b/>
          <w:color w:val="0070C0"/>
          <w:sz w:val="20"/>
          <w:szCs w:val="20"/>
        </w:rPr>
      </w:r>
    </w:p>
    <w:p>
      <w:pPr>
        <w:pStyle w:val="Normal"/>
        <w:spacing w:lineRule="auto" w:line="240" w:before="0" w:after="0"/>
        <w:jc w:val="both"/>
        <w:rPr>
          <w:rFonts w:eastAsia="Calibri" w:cs="Calibri" w:cstheme="minorHAnsi"/>
          <w:sz w:val="20"/>
          <w:szCs w:val="20"/>
        </w:rPr>
      </w:pPr>
      <w:r>
        <w:rPr>
          <w:rFonts w:cs="Calibri" w:cstheme="minorHAnsi"/>
          <w:i/>
          <w:sz w:val="20"/>
          <w:szCs w:val="20"/>
        </w:rPr>
        <w:t xml:space="preserve">ACTION REQUIRED: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Payment instruction</w:t>
      </w:r>
    </w:p>
    <w:p>
      <w:pPr>
        <w:pStyle w:val="Normal"/>
        <w:widowControl w:val="false"/>
        <w:spacing w:lineRule="auto" w:line="240" w:before="0" w:after="0"/>
        <w:jc w:val="both"/>
        <w:rPr>
          <w:rFonts w:eastAsia="Times New Roman" w:cs="Calibri" w:cstheme="minorHAnsi"/>
          <w:sz w:val="20"/>
          <w:szCs w:val="20"/>
        </w:rPr>
      </w:pPr>
      <w:r>
        <w:rPr>
          <w:rFonts w:eastAsia="Times New Roman" w:cs="Calibri" w:cstheme="minorHAnsi"/>
          <w:sz w:val="20"/>
          <w:szCs w:val="20"/>
        </w:rPr>
      </w:r>
    </w:p>
    <w:p>
      <w:pPr>
        <w:pStyle w:val="Normal"/>
        <w:widowControl w:val="false"/>
        <w:spacing w:lineRule="auto" w:line="240" w:before="0" w:after="0"/>
        <w:jc w:val="both"/>
        <w:rPr>
          <w:rFonts w:eastAsia="Times New Roman" w:cs="Calibri" w:cstheme="minorHAnsi"/>
          <w:sz w:val="20"/>
          <w:szCs w:val="20"/>
        </w:rPr>
      </w:pPr>
      <w:r>
        <w:rPr>
          <w:rFonts w:eastAsia="Times New Roman" w:cs="Calibri" w:cstheme="minorHAnsi"/>
          <w:sz w:val="20"/>
          <w:szCs w:val="20"/>
        </w:rPr>
        <w:t xml:space="preserve">Dear </w:t>
      </w:r>
      <w:r>
        <w:rPr>
          <w:rFonts w:eastAsia="Times New Roman" w:cs="Calibri" w:cstheme="minorHAnsi"/>
          <w:sz w:val="20"/>
          <w:szCs w:val="20"/>
          <w:highlight w:val="yellow"/>
        </w:rPr>
        <w:t>CONTACT</w:t>
      </w:r>
      <w:r>
        <w:rPr>
          <w:rFonts w:eastAsia="Times New Roman" w:cs="Calibri" w:cstheme="minorHAnsi"/>
          <w:sz w:val="20"/>
          <w:szCs w:val="20"/>
        </w:rPr>
        <w:t>,</w:t>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 xml:space="preserve"> </w:t>
      </w:r>
    </w:p>
    <w:p>
      <w:pPr>
        <w:pStyle w:val="PlainText"/>
        <w:jc w:val="both"/>
        <w:rPr>
          <w:rFonts w:ascii="Calibri" w:hAnsi="Calibri" w:eastAsia="Times New Roman" w:cs="Calibri" w:asciiTheme="minorHAnsi" w:cstheme="minorHAnsi" w:hAnsiTheme="minorHAnsi"/>
          <w:szCs w:val="20"/>
        </w:rPr>
      </w:pPr>
      <w:r>
        <w:rPr>
          <w:rFonts w:eastAsia="Times New Roman" w:cs="Calibri" w:ascii="Calibri" w:hAnsi="Calibri" w:asciiTheme="minorHAnsi" w:cstheme="minorHAnsi" w:hAnsiTheme="minorHAnsi"/>
          <w:szCs w:val="20"/>
        </w:rPr>
        <w:t>We trust our email finds you well.</w:t>
      </w:r>
    </w:p>
    <w:p>
      <w:pPr>
        <w:pStyle w:val="PlainText"/>
        <w:jc w:val="both"/>
        <w:rPr>
          <w:rFonts w:ascii="Calibri" w:hAnsi="Calibri" w:eastAsia="Times New Roman" w:cs="Calibri" w:asciiTheme="minorHAnsi" w:cstheme="minorHAnsi" w:hAnsiTheme="minorHAnsi"/>
          <w:szCs w:val="20"/>
        </w:rPr>
      </w:pPr>
      <w:r>
        <w:rPr>
          <w:rFonts w:eastAsia="Times New Roman" w:cs="Calibri" w:ascii="Calibri" w:hAnsi="Calibri" w:asciiTheme="minorHAnsi" w:cstheme="minorHAnsi" w:hAnsiTheme="minorHAnsi"/>
          <w:szCs w:val="20"/>
        </w:rPr>
        <w:t xml:space="preserve"> </w:t>
      </w:r>
    </w:p>
    <w:p>
      <w:pPr>
        <w:pStyle w:val="PlainText"/>
        <w:jc w:val="both"/>
        <w:rPr>
          <w:rFonts w:ascii="Calibri" w:hAnsi="Calibri" w:eastAsia="Times New Roman" w:cs="Calibri" w:asciiTheme="minorHAnsi" w:cstheme="minorHAnsi" w:hAnsiTheme="minorHAnsi"/>
          <w:szCs w:val="20"/>
        </w:rPr>
      </w:pPr>
      <w:r>
        <w:rPr>
          <w:rFonts w:eastAsia="Times New Roman" w:cs="Calibri" w:ascii="Calibri" w:hAnsi="Calibri" w:asciiTheme="minorHAnsi" w:cstheme="minorHAnsi" w:hAnsiTheme="minorHAnsi"/>
          <w:szCs w:val="20"/>
        </w:rPr>
        <w:t xml:space="preserve">We inform you that </w:t>
      </w:r>
      <w:r>
        <w:rPr>
          <w:rFonts w:eastAsia="Times New Roman" w:cs="Calibri" w:ascii="Calibri" w:hAnsi="Calibri" w:asciiTheme="minorHAnsi" w:cstheme="minorHAnsi" w:hAnsiTheme="minorHAnsi"/>
          <w:szCs w:val="20"/>
          <w:highlight w:val="yellow"/>
        </w:rPr>
        <w:t xml:space="preserve">EXPAT’s </w:t>
      </w:r>
      <w:r>
        <w:rPr>
          <w:rFonts w:eastAsia="Times New Roman" w:cs="Calibri" w:ascii="Calibri" w:hAnsi="Calibri" w:asciiTheme="minorHAnsi" w:cstheme="minorHAnsi" w:hAnsiTheme="minorHAnsi"/>
          <w:szCs w:val="20"/>
        </w:rPr>
        <w:t xml:space="preserve">2021 Hungarian personal income tax return was finalized and we sent it to </w:t>
      </w:r>
      <w:r>
        <w:rPr>
          <w:rFonts w:eastAsia="Times New Roman" w:cs="Calibri" w:ascii="Calibri" w:hAnsi="Calibri" w:asciiTheme="minorHAnsi" w:cstheme="minorHAnsi" w:hAnsiTheme="minorHAnsi"/>
          <w:szCs w:val="20"/>
          <w:highlight w:val="yellow"/>
        </w:rPr>
        <w:t xml:space="preserve">him/her </w:t>
      </w:r>
      <w:r>
        <w:rPr>
          <w:rFonts w:eastAsia="Times New Roman" w:cs="Calibri" w:ascii="Calibri" w:hAnsi="Calibri" w:asciiTheme="minorHAnsi" w:cstheme="minorHAnsi" w:hAnsiTheme="minorHAnsi"/>
          <w:szCs w:val="20"/>
        </w:rPr>
        <w:t xml:space="preserve">for </w:t>
      </w:r>
      <w:r>
        <w:rPr>
          <w:rFonts w:eastAsia="Times New Roman" w:cs="Calibri" w:ascii="Calibri" w:hAnsi="Calibri" w:asciiTheme="minorHAnsi" w:cstheme="minorHAnsi" w:hAnsiTheme="minorHAnsi"/>
          <w:szCs w:val="20"/>
          <w:highlight w:val="yellow"/>
        </w:rPr>
        <w:t>his/her</w:t>
      </w:r>
      <w:r>
        <w:rPr>
          <w:rFonts w:eastAsia="Times New Roman" w:cs="Calibri" w:ascii="Calibri" w:hAnsi="Calibri" w:asciiTheme="minorHAnsi" w:cstheme="minorHAnsi" w:hAnsiTheme="minorHAnsi"/>
          <w:szCs w:val="20"/>
        </w:rPr>
        <w:t xml:space="preserve"> signature. </w:t>
      </w:r>
    </w:p>
    <w:p>
      <w:pPr>
        <w:pStyle w:val="PlainText"/>
        <w:jc w:val="both"/>
        <w:rPr>
          <w:rFonts w:ascii="Calibri" w:hAnsi="Calibri" w:eastAsia="Times New Roman" w:cs="Calibri" w:asciiTheme="minorHAnsi" w:cstheme="minorHAnsi" w:hAnsiTheme="minorHAnsi"/>
          <w:szCs w:val="20"/>
        </w:rPr>
      </w:pPr>
      <w:r>
        <w:rPr>
          <w:rFonts w:eastAsia="Times New Roman" w:cs="Calibri" w:ascii="Calibri" w:hAnsi="Calibri" w:asciiTheme="minorHAnsi" w:cstheme="minorHAnsi" w:hAnsiTheme="minorHAnsi"/>
          <w:szCs w:val="20"/>
        </w:rPr>
        <w:t xml:space="preserve"> </w:t>
      </w:r>
    </w:p>
    <w:p>
      <w:pPr>
        <w:pStyle w:val="PlainText"/>
        <w:jc w:val="both"/>
        <w:rPr>
          <w:rFonts w:ascii="Calibri" w:hAnsi="Calibri" w:eastAsia="Times New Roman" w:cs="Calibri" w:asciiTheme="minorHAnsi" w:cstheme="minorHAnsi" w:hAnsiTheme="minorHAnsi"/>
          <w:szCs w:val="20"/>
        </w:rPr>
      </w:pPr>
      <w:r>
        <w:rPr>
          <w:rFonts w:eastAsia="Times New Roman" w:cs="Calibri" w:ascii="Calibri" w:hAnsi="Calibri" w:asciiTheme="minorHAnsi" w:cstheme="minorHAnsi" w:hAnsiTheme="minorHAnsi"/>
          <w:szCs w:val="20"/>
        </w:rPr>
        <w:t xml:space="preserve">Referring to our previous correspondence, please find attached the payment instruction </w:t>
      </w:r>
      <w:r>
        <w:rPr>
          <w:rFonts w:eastAsia="Times New Roman" w:cs="Calibri" w:ascii="Calibri" w:hAnsi="Calibri" w:asciiTheme="minorHAnsi" w:cstheme="minorHAnsi" w:hAnsiTheme="minorHAnsi"/>
          <w:szCs w:val="20"/>
          <w:highlight w:val="yellow"/>
        </w:rPr>
        <w:t xml:space="preserve">on his/her </w:t>
      </w:r>
      <w:r>
        <w:rPr>
          <w:rFonts w:eastAsia="Times New Roman" w:cs="Calibri" w:ascii="Calibri" w:hAnsi="Calibri" w:asciiTheme="minorHAnsi" w:cstheme="minorHAnsi" w:hAnsiTheme="minorHAnsi"/>
          <w:szCs w:val="20"/>
        </w:rPr>
        <w:t>2021 Hungarian year-end tax liability.</w:t>
      </w:r>
    </w:p>
    <w:p>
      <w:pPr>
        <w:pStyle w:val="PlainText"/>
        <w:jc w:val="both"/>
        <w:rPr>
          <w:rFonts w:ascii="Calibri" w:hAnsi="Calibri" w:eastAsia="Times New Roman" w:cs="Calibri" w:asciiTheme="minorHAnsi" w:cstheme="minorHAnsi" w:hAnsiTheme="minorHAnsi"/>
          <w:szCs w:val="20"/>
        </w:rPr>
      </w:pPr>
      <w:r>
        <w:rPr>
          <w:rFonts w:eastAsia="Times New Roman" w:cs="Calibri" w:ascii="Calibri" w:hAnsi="Calibri" w:asciiTheme="minorHAnsi" w:cstheme="minorHAnsi" w:hAnsiTheme="minorHAnsi"/>
          <w:szCs w:val="20"/>
        </w:rPr>
        <w:t xml:space="preserve"> </w:t>
      </w:r>
    </w:p>
    <w:p>
      <w:pPr>
        <w:pStyle w:val="PlainText"/>
        <w:jc w:val="both"/>
        <w:rPr>
          <w:rFonts w:ascii="Calibri" w:hAnsi="Calibri" w:eastAsia="Times New Roman" w:cs="Calibri" w:asciiTheme="minorHAnsi" w:cstheme="minorHAnsi" w:hAnsiTheme="minorHAnsi"/>
          <w:szCs w:val="20"/>
        </w:rPr>
      </w:pPr>
      <w:r>
        <w:rPr>
          <w:rFonts w:eastAsia="Times New Roman" w:cs="Calibri" w:ascii="Calibri" w:hAnsi="Calibri" w:asciiTheme="minorHAnsi" w:cstheme="minorHAnsi" w:hAnsiTheme="minorHAnsi"/>
          <w:szCs w:val="20"/>
          <w:highlight w:val="yellow"/>
        </w:rPr>
        <w:t>Attachment (generated from the calculation program)</w:t>
      </w:r>
      <w:r>
        <w:rPr>
          <w:rFonts w:eastAsia="Times New Roman" w:cs="Calibri" w:ascii="Calibri" w:hAnsi="Calibri" w:asciiTheme="minorHAnsi" w:cstheme="minorHAnsi" w:hAnsiTheme="minorHAnsi"/>
          <w:szCs w:val="20"/>
        </w:rPr>
        <w:t xml:space="preserve"> </w:t>
      </w:r>
    </w:p>
    <w:p>
      <w:pPr>
        <w:pStyle w:val="PlainText"/>
        <w:jc w:val="both"/>
        <w:rPr>
          <w:rFonts w:ascii="Calibri" w:hAnsi="Calibri" w:eastAsia="Times New Roman" w:cs="Calibri" w:asciiTheme="minorHAnsi" w:cstheme="minorHAnsi" w:hAnsiTheme="minorHAnsi"/>
          <w:szCs w:val="20"/>
        </w:rPr>
      </w:pPr>
      <w:r>
        <w:rPr>
          <w:rFonts w:eastAsia="Times New Roman" w:cs="Calibri" w:cstheme="minorHAnsi" w:ascii="Calibri" w:hAnsi="Calibri"/>
          <w:szCs w:val="20"/>
        </w:rPr>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In reviewing the attached, please note the followings:</w:t>
      </w:r>
    </w:p>
    <w:p>
      <w:pPr>
        <w:pStyle w:val="Normal"/>
        <w:numPr>
          <w:ilvl w:val="0"/>
          <w:numId w:val="6"/>
        </w:numPr>
        <w:spacing w:lineRule="auto" w:line="240" w:before="0" w:after="0"/>
        <w:jc w:val="both"/>
        <w:rPr>
          <w:rFonts w:eastAsia="Times New Roman" w:cs="Calibri" w:cstheme="minorHAnsi"/>
          <w:sz w:val="20"/>
          <w:szCs w:val="20"/>
        </w:rPr>
      </w:pPr>
      <w:r>
        <w:rPr>
          <w:rFonts w:eastAsia="Times New Roman" w:cs="Calibri" w:cstheme="minorHAnsi"/>
          <w:sz w:val="20"/>
          <w:szCs w:val="20"/>
        </w:rPr>
        <w:t xml:space="preserve">We have prepared the 2021 Hungarian tax return calculations based on the final compensation information received from </w:t>
      </w:r>
      <w:r>
        <w:rPr>
          <w:rFonts w:eastAsia="Times New Roman" w:cs="Calibri" w:cstheme="minorHAnsi"/>
          <w:sz w:val="20"/>
          <w:szCs w:val="20"/>
          <w:highlight w:val="yellow"/>
        </w:rPr>
        <w:t>you</w:t>
      </w:r>
      <w:r>
        <w:rPr>
          <w:rFonts w:eastAsia="Times New Roman" w:cs="Calibri" w:cstheme="minorHAnsi"/>
          <w:sz w:val="20"/>
          <w:szCs w:val="20"/>
        </w:rPr>
        <w:t xml:space="preserve"> on </w:t>
      </w:r>
      <w:r>
        <w:rPr>
          <w:rFonts w:eastAsia="Times New Roman" w:cs="Calibri" w:cstheme="minorHAnsi"/>
          <w:sz w:val="20"/>
          <w:szCs w:val="20"/>
          <w:highlight w:val="yellow"/>
        </w:rPr>
        <w:t>DATE</w:t>
      </w:r>
      <w:r>
        <w:rPr>
          <w:rFonts w:eastAsia="Times New Roman" w:cs="Calibri" w:cstheme="minorHAnsi"/>
          <w:sz w:val="20"/>
          <w:szCs w:val="20"/>
        </w:rPr>
        <w:t>.</w:t>
      </w:r>
    </w:p>
    <w:p>
      <w:pPr>
        <w:pStyle w:val="Normal"/>
        <w:numPr>
          <w:ilvl w:val="0"/>
          <w:numId w:val="6"/>
        </w:numPr>
        <w:spacing w:lineRule="auto" w:line="240" w:before="0" w:after="0"/>
        <w:jc w:val="both"/>
        <w:rPr>
          <w:rFonts w:eastAsia="Times New Roman" w:cs="Calibri" w:cstheme="minorHAnsi"/>
          <w:sz w:val="20"/>
          <w:szCs w:val="20"/>
          <w:highlight w:val="green"/>
        </w:rPr>
      </w:pPr>
      <w:r>
        <w:rPr>
          <w:rFonts w:eastAsia="Times New Roman" w:cs="Calibri" w:cstheme="minorHAnsi"/>
          <w:sz w:val="20"/>
          <w:szCs w:val="20"/>
          <w:highlight w:val="green"/>
        </w:rPr>
        <w:t xml:space="preserve">Based on our previous correspondence, please note that no family tax allowance have been applied for </w:t>
      </w:r>
      <w:r>
        <w:rPr>
          <w:rFonts w:eastAsia="Times New Roman" w:cs="Calibri" w:cstheme="minorHAnsi"/>
          <w:sz w:val="20"/>
          <w:szCs w:val="20"/>
          <w:highlight w:val="yellow"/>
        </w:rPr>
        <w:t xml:space="preserve">him/her </w:t>
      </w:r>
      <w:r>
        <w:rPr>
          <w:rFonts w:eastAsia="Times New Roman" w:cs="Calibri" w:cstheme="minorHAnsi"/>
          <w:sz w:val="20"/>
          <w:szCs w:val="20"/>
          <w:highlight w:val="green"/>
        </w:rPr>
        <w:t>in the 2021 Hungarian tax return.</w:t>
      </w:r>
    </w:p>
    <w:p>
      <w:pPr>
        <w:pStyle w:val="Normal"/>
        <w:numPr>
          <w:ilvl w:val="0"/>
          <w:numId w:val="7"/>
        </w:numPr>
        <w:spacing w:lineRule="auto" w:line="240" w:before="0" w:after="0"/>
        <w:jc w:val="both"/>
        <w:rPr>
          <w:rFonts w:eastAsia="Times New Roman" w:cs="Calibri" w:cstheme="minorHAnsi"/>
          <w:sz w:val="20"/>
          <w:szCs w:val="20"/>
          <w:highlight w:val="green"/>
        </w:rPr>
      </w:pPr>
      <w:r>
        <w:rPr>
          <w:rFonts w:eastAsia="Times New Roman" w:cs="Calibri" w:cstheme="minorHAnsi"/>
          <w:sz w:val="20"/>
          <w:szCs w:val="20"/>
          <w:highlight w:val="green"/>
          <w:lang w:eastAsia="ja-JP"/>
        </w:rPr>
        <w:t xml:space="preserve">We also understand that the </w:t>
      </w:r>
      <w:r>
        <w:rPr>
          <w:rFonts w:eastAsia="Times New Roman" w:cs="Calibri" w:cstheme="minorHAnsi"/>
          <w:sz w:val="20"/>
          <w:szCs w:val="20"/>
          <w:highlight w:val="yellow"/>
          <w:lang w:eastAsia="ja-JP"/>
        </w:rPr>
        <w:t xml:space="preserve">he/she </w:t>
      </w:r>
      <w:r>
        <w:rPr>
          <w:rFonts w:eastAsia="Times New Roman" w:cs="Calibri" w:cstheme="minorHAnsi"/>
          <w:sz w:val="20"/>
          <w:szCs w:val="20"/>
          <w:highlight w:val="green"/>
          <w:lang w:eastAsia="ja-JP"/>
        </w:rPr>
        <w:t xml:space="preserve">received bonus payment in </w:t>
      </w:r>
      <w:r>
        <w:rPr>
          <w:rFonts w:eastAsia="Times New Roman" w:cs="Calibri" w:cstheme="minorHAnsi"/>
          <w:sz w:val="20"/>
          <w:szCs w:val="20"/>
          <w:highlight w:val="yellow"/>
          <w:lang w:eastAsia="ja-JP"/>
        </w:rPr>
        <w:t xml:space="preserve">Month </w:t>
      </w:r>
      <w:r>
        <w:rPr>
          <w:rFonts w:eastAsia="Times New Roman" w:cs="Calibri" w:cstheme="minorHAnsi"/>
          <w:sz w:val="20"/>
          <w:szCs w:val="20"/>
          <w:highlight w:val="green"/>
          <w:lang w:eastAsia="ja-JP"/>
        </w:rPr>
        <w:t xml:space="preserve">which relates to </w:t>
      </w:r>
      <w:r>
        <w:rPr>
          <w:rFonts w:eastAsia="Times New Roman" w:cs="Calibri" w:cstheme="minorHAnsi"/>
          <w:sz w:val="20"/>
          <w:szCs w:val="20"/>
          <w:highlight w:val="yellow"/>
          <w:lang w:eastAsia="ja-JP"/>
        </w:rPr>
        <w:t xml:space="preserve">his/her </w:t>
      </w:r>
      <w:r>
        <w:rPr>
          <w:rFonts w:eastAsia="Times New Roman" w:cs="Calibri" w:cstheme="minorHAnsi"/>
          <w:sz w:val="20"/>
          <w:szCs w:val="20"/>
          <w:highlight w:val="green"/>
          <w:lang w:eastAsia="ja-JP"/>
        </w:rPr>
        <w:t xml:space="preserve">work performance in the period of </w:t>
      </w:r>
      <w:r>
        <w:rPr>
          <w:rFonts w:eastAsia="Times New Roman" w:cs="Calibri" w:cstheme="minorHAnsi"/>
          <w:sz w:val="20"/>
          <w:szCs w:val="20"/>
          <w:highlight w:val="yellow"/>
          <w:lang w:eastAsia="ja-JP"/>
        </w:rPr>
        <w:t>PERIOD</w:t>
      </w:r>
      <w:r>
        <w:rPr>
          <w:rFonts w:eastAsia="Times New Roman" w:cs="Calibri" w:cstheme="minorHAnsi"/>
          <w:sz w:val="20"/>
          <w:szCs w:val="20"/>
          <w:highlight w:val="green"/>
          <w:lang w:eastAsia="ja-JP"/>
        </w:rPr>
        <w:t>.</w:t>
      </w:r>
    </w:p>
    <w:p>
      <w:pPr>
        <w:pStyle w:val="Normal"/>
        <w:numPr>
          <w:ilvl w:val="0"/>
          <w:numId w:val="7"/>
        </w:numPr>
        <w:spacing w:lineRule="auto" w:line="240" w:before="0" w:after="0"/>
        <w:jc w:val="both"/>
        <w:rPr>
          <w:rFonts w:eastAsia="Times New Roman" w:cs="Calibri" w:cstheme="minorHAnsi"/>
          <w:i/>
          <w:i/>
          <w:iCs/>
          <w:sz w:val="20"/>
          <w:szCs w:val="20"/>
          <w:highlight w:val="green"/>
        </w:rPr>
      </w:pPr>
      <w:r>
        <w:rPr>
          <w:rFonts w:cs="Calibri" w:cstheme="minorHAnsi"/>
          <w:sz w:val="20"/>
          <w:szCs w:val="20"/>
          <w:highlight w:val="green"/>
          <w:lang w:eastAsia="ja-JP"/>
        </w:rPr>
        <w:t>Payments made on behalf of the individual should be proceeded and grossed up with 15% personal income tax by the Hungarian payroll</w:t>
      </w:r>
      <w:r>
        <w:rPr>
          <w:rFonts w:eastAsia="Times New Roman" w:cs="Calibri" w:cstheme="minorHAnsi"/>
          <w:i/>
          <w:iCs/>
          <w:sz w:val="20"/>
          <w:szCs w:val="20"/>
          <w:highlight w:val="green"/>
        </w:rPr>
        <w:t>.</w:t>
      </w:r>
    </w:p>
    <w:p>
      <w:pPr>
        <w:pStyle w:val="Normal"/>
        <w:numPr>
          <w:ilvl w:val="0"/>
          <w:numId w:val="7"/>
        </w:numPr>
        <w:spacing w:lineRule="auto" w:line="240" w:before="0" w:after="0"/>
        <w:jc w:val="both"/>
        <w:rPr>
          <w:rFonts w:eastAsia="Times New Roman" w:cs="Calibri" w:cstheme="minorHAnsi"/>
          <w:iCs/>
          <w:sz w:val="20"/>
          <w:szCs w:val="20"/>
          <w:highlight w:val="green"/>
        </w:rPr>
      </w:pPr>
      <w:r>
        <w:rPr>
          <w:rFonts w:eastAsia="Times New Roman" w:cs="Calibri" w:cstheme="minorHAnsi"/>
          <w:iCs/>
          <w:sz w:val="20"/>
          <w:szCs w:val="20"/>
          <w:highlight w:val="green"/>
        </w:rPr>
        <w:t>Due to your request, we grossed up the expatriate’s liabilities with 15% personal income tax.</w:t>
      </w:r>
    </w:p>
    <w:p>
      <w:pPr>
        <w:pStyle w:val="Normal"/>
        <w:numPr>
          <w:ilvl w:val="0"/>
          <w:numId w:val="7"/>
        </w:numPr>
        <w:spacing w:lineRule="auto" w:line="240" w:before="0" w:after="0"/>
        <w:jc w:val="both"/>
        <w:rPr>
          <w:rFonts w:eastAsia="Times New Roman" w:cs="Calibri" w:cstheme="minorHAnsi"/>
          <w:sz w:val="20"/>
          <w:szCs w:val="20"/>
          <w:highlight w:val="green"/>
        </w:rPr>
      </w:pPr>
      <w:r>
        <w:rPr>
          <w:rFonts w:eastAsia="Times New Roman" w:cs="Calibri" w:cstheme="minorHAnsi"/>
          <w:sz w:val="20"/>
          <w:szCs w:val="20"/>
          <w:highlight w:val="green"/>
        </w:rPr>
        <w:t xml:space="preserve">Based on our previous correspondence, please also note that we reviewed the Tax account statements of the </w:t>
      </w:r>
      <w:r>
        <w:rPr>
          <w:rFonts w:eastAsia="Times New Roman" w:cs="Calibri" w:cstheme="minorHAnsi"/>
          <w:sz w:val="20"/>
          <w:szCs w:val="20"/>
          <w:highlight w:val="yellow"/>
        </w:rPr>
        <w:t xml:space="preserve">expatriate </w:t>
      </w:r>
      <w:r>
        <w:rPr>
          <w:rFonts w:eastAsia="Times New Roman" w:cs="Calibri" w:cstheme="minorHAnsi"/>
          <w:sz w:val="20"/>
          <w:szCs w:val="20"/>
          <w:highlight w:val="green"/>
        </w:rPr>
        <w:t xml:space="preserve">during the preparation of the 2021 Hungarian tax returns. </w:t>
      </w:r>
    </w:p>
    <w:p>
      <w:pPr>
        <w:pStyle w:val="PlainText"/>
        <w:jc w:val="both"/>
        <w:rPr>
          <w:rFonts w:ascii="Calibri" w:hAnsi="Calibri" w:eastAsia="Times New Roman" w:cs="Calibri" w:asciiTheme="minorHAnsi" w:cstheme="minorHAnsi" w:hAnsiTheme="minorHAnsi"/>
          <w:szCs w:val="20"/>
        </w:rPr>
      </w:pPr>
      <w:r>
        <w:rPr>
          <w:rFonts w:eastAsia="Times New Roman" w:cs="Calibri" w:ascii="Calibri" w:hAnsi="Calibri" w:asciiTheme="minorHAnsi" w:cstheme="minorHAnsi" w:hAnsiTheme="minorHAnsi"/>
          <w:szCs w:val="20"/>
        </w:rPr>
        <w:t xml:space="preserve"> </w:t>
      </w:r>
    </w:p>
    <w:p>
      <w:pPr>
        <w:pStyle w:val="PlainText"/>
        <w:jc w:val="both"/>
        <w:rPr>
          <w:rFonts w:ascii="Calibri" w:hAnsi="Calibri" w:eastAsia="Times New Roman" w:cs="Calibri" w:asciiTheme="minorHAnsi" w:cstheme="minorHAnsi" w:hAnsiTheme="minorHAnsi"/>
          <w:szCs w:val="20"/>
        </w:rPr>
      </w:pPr>
      <w:r>
        <w:rPr>
          <w:rFonts w:eastAsia="Times New Roman" w:cs="Calibri" w:ascii="Calibri" w:hAnsi="Calibri" w:asciiTheme="minorHAnsi" w:cstheme="minorHAnsi" w:hAnsiTheme="minorHAnsi"/>
          <w:szCs w:val="20"/>
        </w:rPr>
        <w:t xml:space="preserve">Please note that the filing deadline is </w:t>
      </w:r>
      <w:r>
        <w:rPr>
          <w:rFonts w:eastAsia="Calibri" w:cs="Calibri" w:ascii="Calibri" w:hAnsi="Calibri" w:asciiTheme="minorHAnsi" w:cstheme="minorHAnsi" w:hAnsiTheme="minorHAnsi"/>
          <w:b/>
          <w:szCs w:val="20"/>
        </w:rPr>
        <w:t>20 May 2022</w:t>
      </w:r>
      <w:r>
        <w:rPr>
          <w:rFonts w:eastAsia="Times New Roman" w:cs="Calibri" w:ascii="Calibri" w:hAnsi="Calibri" w:asciiTheme="minorHAnsi" w:cstheme="minorHAnsi" w:hAnsiTheme="minorHAnsi"/>
          <w:szCs w:val="20"/>
        </w:rPr>
        <w:t xml:space="preserve">, therefore the outstanding tax liabilities also should be credited on the individual’s tax account held at the tax authority by </w:t>
      </w:r>
      <w:r>
        <w:rPr>
          <w:rFonts w:eastAsia="Calibri" w:cs="Calibri" w:ascii="Calibri" w:hAnsi="Calibri" w:asciiTheme="minorHAnsi" w:cstheme="minorHAnsi" w:hAnsiTheme="minorHAnsi"/>
          <w:b/>
          <w:szCs w:val="20"/>
        </w:rPr>
        <w:t>20 May 2022</w:t>
      </w:r>
      <w:r>
        <w:rPr>
          <w:rFonts w:eastAsia="Times New Roman" w:cs="Calibri" w:ascii="Calibri" w:hAnsi="Calibri" w:asciiTheme="minorHAnsi" w:cstheme="minorHAnsi" w:hAnsiTheme="minorHAnsi"/>
          <w:szCs w:val="20"/>
        </w:rPr>
        <w:t xml:space="preserve">. We would like to draw your attention to include the individual’s name and Hungarian tax ID number on the tax transfer slip. </w:t>
      </w:r>
    </w:p>
    <w:p>
      <w:pPr>
        <w:pStyle w:val="PlainText"/>
        <w:jc w:val="both"/>
        <w:rPr>
          <w:rFonts w:ascii="Calibri" w:hAnsi="Calibri" w:eastAsia="Times New Roman" w:cs="Calibri" w:asciiTheme="minorHAnsi" w:cstheme="minorHAnsi" w:hAnsiTheme="minorHAnsi"/>
          <w:szCs w:val="20"/>
        </w:rPr>
      </w:pPr>
      <w:r>
        <w:rPr>
          <w:rFonts w:eastAsia="Times New Roman" w:cs="Calibri" w:ascii="Calibri" w:hAnsi="Calibri" w:asciiTheme="minorHAnsi" w:cstheme="minorHAnsi" w:hAnsiTheme="minorHAnsi"/>
          <w:szCs w:val="20"/>
        </w:rPr>
        <w:t xml:space="preserve"> </w:t>
      </w:r>
    </w:p>
    <w:p>
      <w:pPr>
        <w:pStyle w:val="PlainText"/>
        <w:jc w:val="both"/>
        <w:rPr>
          <w:rFonts w:ascii="Calibri" w:hAnsi="Calibri" w:cs="Calibri" w:asciiTheme="minorHAnsi" w:cstheme="minorHAnsi" w:hAnsiTheme="minorHAnsi"/>
          <w:b/>
          <w:b/>
          <w:bCs/>
          <w:i/>
          <w:i/>
          <w:iCs/>
        </w:rPr>
      </w:pPr>
      <w:r>
        <w:rPr>
          <w:rFonts w:cs="Calibri" w:ascii="Calibri" w:hAnsi="Calibri" w:asciiTheme="minorHAnsi" w:cstheme="minorHAnsi" w:hAnsiTheme="minorHAnsi"/>
          <w:b/>
          <w:bCs/>
          <w:i/>
          <w:iCs/>
        </w:rPr>
        <w:t xml:space="preserve">If the payments are made from a non-EEA country, please request that your bank transfers the exact HUF amount with the designation "OUR" which will ensure that all bank transfer fees and charges due to foreign exchange fluctuations will be charged to the sender's account. If the payments are made from an EEA country, please indicate “SHARED” for this purpose. You might need to increase the amount with the local bank fees in case using this designation. For further guidance please contact your bank. </w:t>
      </w:r>
    </w:p>
    <w:p>
      <w:pPr>
        <w:pStyle w:val="PlainText"/>
        <w:jc w:val="both"/>
        <w:rPr>
          <w:rFonts w:ascii="Calibri" w:hAnsi="Calibri" w:eastAsia="Times New Roman" w:cs="Calibri" w:asciiTheme="minorHAnsi" w:cstheme="minorHAnsi" w:hAnsiTheme="minorHAnsi"/>
          <w:szCs w:val="20"/>
        </w:rPr>
      </w:pPr>
      <w:r>
        <w:rPr>
          <w:rFonts w:eastAsia="Times New Roman" w:cs="Calibri" w:ascii="Calibri" w:hAnsi="Calibri" w:asciiTheme="minorHAnsi" w:cstheme="minorHAnsi" w:hAnsiTheme="minorHAnsi"/>
          <w:szCs w:val="20"/>
        </w:rPr>
        <w:t xml:space="preserve"> </w:t>
      </w:r>
    </w:p>
    <w:p>
      <w:pPr>
        <w:pStyle w:val="PlainText"/>
        <w:jc w:val="both"/>
        <w:rPr>
          <w:rFonts w:ascii="Calibri" w:hAnsi="Calibri" w:eastAsia="Times New Roman" w:cs="Calibri" w:asciiTheme="minorHAnsi" w:cstheme="minorHAnsi" w:hAnsiTheme="minorHAnsi"/>
          <w:szCs w:val="20"/>
        </w:rPr>
      </w:pPr>
      <w:r>
        <w:rPr>
          <w:rFonts w:eastAsia="Times New Roman" w:cs="Calibri" w:ascii="Calibri" w:hAnsi="Calibri" w:asciiTheme="minorHAnsi" w:cstheme="minorHAnsi" w:hAnsiTheme="minorHAnsi"/>
          <w:szCs w:val="20"/>
        </w:rPr>
        <w:t xml:space="preserve">For our records and in order to facilitate tracking the payment, please send us a copy of the bank transfer slip for the tax installment payment. </w:t>
      </w:r>
    </w:p>
    <w:p>
      <w:pPr>
        <w:pStyle w:val="PlainText"/>
        <w:jc w:val="both"/>
        <w:rPr>
          <w:rFonts w:ascii="Calibri" w:hAnsi="Calibri" w:eastAsia="Times New Roman" w:cs="Calibri" w:asciiTheme="minorHAnsi" w:cstheme="minorHAnsi" w:hAnsiTheme="minorHAnsi"/>
          <w:szCs w:val="20"/>
        </w:rPr>
      </w:pPr>
      <w:r>
        <w:rPr>
          <w:rFonts w:eastAsia="Times New Roman" w:cs="Calibri" w:ascii="Calibri" w:hAnsi="Calibri" w:asciiTheme="minorHAnsi" w:cstheme="minorHAnsi" w:hAnsiTheme="minorHAnsi"/>
          <w:szCs w:val="20"/>
        </w:rPr>
        <w:t xml:space="preserve"> </w:t>
      </w:r>
    </w:p>
    <w:p>
      <w:pPr>
        <w:pStyle w:val="PlainText"/>
        <w:jc w:val="both"/>
        <w:rPr>
          <w:rFonts w:ascii="Calibri" w:hAnsi="Calibri" w:eastAsia="Times New Roman" w:cs="Calibri" w:asciiTheme="minorHAnsi" w:cstheme="minorHAnsi" w:hAnsiTheme="minorHAnsi"/>
          <w:szCs w:val="20"/>
        </w:rPr>
      </w:pPr>
      <w:r>
        <w:rPr>
          <w:rFonts w:eastAsia="Times New Roman" w:cs="Calibri" w:ascii="Calibri" w:hAnsi="Calibri" w:asciiTheme="minorHAnsi" w:cstheme="minorHAnsi" w:hAnsiTheme="minorHAnsi"/>
          <w:szCs w:val="20"/>
        </w:rPr>
        <w:t xml:space="preserve">Should you have any questions regarding the above, please do not hesitate to contact us.  </w:t>
      </w:r>
    </w:p>
    <w:p>
      <w:pPr>
        <w:pStyle w:val="PlainText"/>
        <w:jc w:val="both"/>
        <w:rPr>
          <w:rFonts w:ascii="Calibri" w:hAnsi="Calibri" w:eastAsia="Times New Roman" w:cs="Calibri" w:asciiTheme="minorHAnsi" w:cstheme="minorHAnsi" w:hAnsiTheme="minorHAnsi"/>
          <w:szCs w:val="20"/>
        </w:rPr>
      </w:pPr>
      <w:r>
        <w:rPr>
          <w:rFonts w:eastAsia="Times New Roman" w:cs="Calibri" w:ascii="Calibri" w:hAnsi="Calibri" w:asciiTheme="minorHAnsi" w:cstheme="minorHAnsi" w:hAnsiTheme="minorHAnsi"/>
          <w:szCs w:val="20"/>
        </w:rPr>
        <w:t xml:space="preserve"> </w:t>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eastAsia="Times New Roman" w:cs="Calibri" w:cstheme="minorHAnsi"/>
          <w:szCs w:val="20"/>
        </w:rPr>
      </w:pPr>
      <w:r>
        <w:rPr>
          <w:rFonts w:eastAsia="Times New Roman" w:cs="Calibri" w:cstheme="minorHAnsi"/>
          <w:szCs w:val="20"/>
        </w:rPr>
      </w:r>
    </w:p>
    <w:p>
      <w:pPr>
        <w:pStyle w:val="Normal"/>
        <w:rPr>
          <w:rFonts w:cs="Calibri" w:cstheme="minorHAnsi"/>
          <w:color w:val="00B050"/>
          <w:sz w:val="20"/>
          <w:szCs w:val="20"/>
        </w:rPr>
      </w:pPr>
      <w:r>
        <w:rPr>
          <w:rFonts w:cs="Calibri" w:cstheme="minorHAnsi"/>
          <w:color w:val="00B050"/>
          <w:sz w:val="20"/>
          <w:szCs w:val="20"/>
        </w:rPr>
      </w:r>
      <w:r>
        <w:br w:type="page"/>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08" w:name="_Toc94015675"/>
      <w:r>
        <w:rPr>
          <w:rFonts w:cs="Calibri" w:ascii="Calibri" w:hAnsi="Calibri" w:asciiTheme="minorHAnsi" w:cstheme="minorHAnsi" w:hAnsiTheme="minorHAnsi"/>
          <w:sz w:val="28"/>
          <w:szCs w:val="28"/>
        </w:rPr>
        <w:t>PROVIDING TAX RETURN ON GA</w:t>
      </w:r>
      <w:bookmarkEnd w:id="108"/>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Autospacing="1"/>
        <w:jc w:val="both"/>
        <w:rPr>
          <w:rFonts w:cs="Calibri" w:cstheme="minorHAnsi"/>
          <w:color w:val="00B050"/>
          <w:sz w:val="20"/>
          <w:szCs w:val="20"/>
        </w:rPr>
      </w:pPr>
      <w:r>
        <w:rPr>
          <w:rFonts w:cs="Calibri" w:cstheme="minorHAnsi"/>
          <w:i/>
          <w:sz w:val="20"/>
          <w:szCs w:val="20"/>
        </w:rPr>
        <w:t xml:space="preserve">ACTION REQUIRED: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STRICTLY PRIVATE &amp; CONFIDENTIAL</w:t>
      </w:r>
    </w:p>
    <w:p>
      <w:pPr>
        <w:pStyle w:val="Normal"/>
        <w:spacing w:lineRule="auto" w:line="240"/>
        <w:jc w:val="both"/>
        <w:rPr>
          <w:rFonts w:cs="Calibri" w:cstheme="minorHAnsi"/>
          <w:b/>
          <w:b/>
          <w:bCs/>
          <w:i/>
          <w:i/>
          <w:iCs/>
          <w:sz w:val="20"/>
          <w:szCs w:val="20"/>
        </w:rPr>
      </w:pPr>
      <w:r>
        <w:rPr>
          <w:rFonts w:cs="Calibri" w:cstheme="minorHAnsi"/>
          <w:b/>
          <w:bCs/>
          <w:i/>
          <w:iCs/>
          <w:sz w:val="20"/>
          <w:szCs w:val="20"/>
        </w:rPr>
        <w:t>STRICTLY PRIVATE &amp; CONFIDENTIAL</w:t>
      </w:r>
    </w:p>
    <w:p>
      <w:pPr>
        <w:pStyle w:val="Normal"/>
        <w:spacing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EXPAT</w:t>
      </w:r>
      <w:r>
        <w:rPr>
          <w:rFonts w:cs="Calibri" w:cstheme="minorHAnsi"/>
          <w:sz w:val="20"/>
          <w:szCs w:val="20"/>
        </w:rPr>
        <w:t>,</w:t>
      </w:r>
    </w:p>
    <w:p>
      <w:pPr>
        <w:pStyle w:val="Normal"/>
        <w:spacing w:before="0" w:after="0"/>
        <w:jc w:val="both"/>
        <w:rPr>
          <w:rFonts w:cs="Calibri" w:cstheme="minorHAnsi"/>
          <w:sz w:val="20"/>
          <w:szCs w:val="20"/>
        </w:rPr>
      </w:pPr>
      <w:r>
        <w:rPr>
          <w:rFonts w:cs="Calibri" w:cstheme="minorHAnsi"/>
          <w:sz w:val="20"/>
          <w:szCs w:val="20"/>
        </w:rPr>
      </w:r>
    </w:p>
    <w:p>
      <w:pPr>
        <w:pStyle w:val="PlainText"/>
        <w:jc w:val="both"/>
        <w:rPr>
          <w:rFonts w:ascii="Calibri" w:hAnsi="Calibri" w:cs="Calibri" w:asciiTheme="minorHAnsi" w:cstheme="minorHAnsi" w:hAnsiTheme="minorHAnsi"/>
          <w:szCs w:val="20"/>
        </w:rPr>
      </w:pPr>
      <w:r>
        <w:rPr>
          <w:rFonts w:cs="Calibri" w:ascii="Calibri" w:hAnsi="Calibri" w:asciiTheme="minorHAnsi" w:cstheme="minorHAnsi" w:hAnsiTheme="minorHAnsi"/>
        </w:rPr>
        <w:t xml:space="preserve">The purpose of this message is to inform you that your 2021 Hungarian personal income tax return package has been completed and is available for your review. In order to access your documents please log in to </w:t>
      </w:r>
      <w:hyperlink r:id="rId28">
        <w:r>
          <w:rPr>
            <w:rStyle w:val="InternetLink"/>
            <w:rFonts w:cs="Calibri" w:ascii="Calibri" w:hAnsi="Calibri" w:asciiTheme="minorHAnsi" w:cstheme="minorHAnsi" w:hAnsiTheme="minorHAnsi"/>
            <w:color w:val="auto"/>
          </w:rPr>
          <w:t>http://www.gadeloitte.com</w:t>
        </w:r>
      </w:hyperlink>
      <w:r>
        <w:rPr>
          <w:rFonts w:cs="Calibri" w:ascii="Calibri" w:hAnsi="Calibri" w:asciiTheme="minorHAnsi" w:cstheme="minorHAnsi" w:hAnsiTheme="minorHAnsi"/>
        </w:rPr>
        <w:t>.</w:t>
      </w:r>
    </w:p>
    <w:p>
      <w:pPr>
        <w:pStyle w:val="PlainText"/>
        <w:jc w:val="both"/>
        <w:rPr>
          <w:rFonts w:ascii="Calibri" w:hAnsi="Calibri" w:cs="Calibri" w:asciiTheme="minorHAnsi" w:cstheme="minorHAnsi" w:hAnsiTheme="minorHAnsi"/>
        </w:rPr>
      </w:pPr>
      <w:r>
        <w:rPr>
          <w:rFonts w:cs="Calibri" w:cstheme="minorHAnsi" w:ascii="Calibri" w:hAnsi="Calibri"/>
        </w:rPr>
      </w:r>
    </w:p>
    <w:p>
      <w:pPr>
        <w:pStyle w:val="PlainText"/>
        <w:jc w:val="both"/>
        <w:rPr>
          <w:rFonts w:ascii="Calibri" w:hAnsi="Calibri" w:cs="Calibri" w:asciiTheme="minorHAnsi" w:cstheme="minorHAnsi" w:hAnsiTheme="minorHAnsi"/>
        </w:rPr>
      </w:pPr>
      <w:r>
        <w:rPr>
          <w:rFonts w:cs="Calibri" w:ascii="Calibri" w:hAnsi="Calibri" w:asciiTheme="minorHAnsi" w:cstheme="minorHAnsi" w:hAnsiTheme="minorHAnsi"/>
          <w:b/>
          <w:bCs/>
        </w:rPr>
        <w:t xml:space="preserve">Please note that there are specific actions required from you by </w:t>
      </w:r>
      <w:r>
        <w:rPr>
          <w:rFonts w:cs="Calibri" w:ascii="Calibri" w:hAnsi="Calibri" w:asciiTheme="minorHAnsi" w:cstheme="minorHAnsi" w:hAnsiTheme="minorHAnsi"/>
          <w:b/>
          <w:bCs/>
          <w:highlight w:val="yellow"/>
        </w:rPr>
        <w:t>XXX (date)</w:t>
      </w:r>
      <w:r>
        <w:rPr>
          <w:rFonts w:cs="Calibri" w:ascii="Calibri" w:hAnsi="Calibri" w:asciiTheme="minorHAnsi" w:cstheme="minorHAnsi" w:hAnsiTheme="minorHAnsi"/>
          <w:b/>
          <w:bCs/>
        </w:rPr>
        <w:t>.</w:t>
      </w:r>
      <w:r>
        <w:rPr>
          <w:rFonts w:cs="Calibri" w:ascii="Calibri" w:hAnsi="Calibri" w:asciiTheme="minorHAnsi" w:cstheme="minorHAnsi" w:hAnsiTheme="minorHAnsi"/>
        </w:rPr>
        <w:t xml:space="preserve"> Please find these actions in the </w:t>
      </w:r>
      <w:r>
        <w:rPr>
          <w:rFonts w:cs="Calibri" w:ascii="Calibri" w:hAnsi="Calibri" w:asciiTheme="minorHAnsi" w:cstheme="minorHAnsi" w:hAnsiTheme="minorHAnsi"/>
          <w:i/>
          <w:iCs/>
          <w:highlight w:val="yellow"/>
        </w:rPr>
        <w:t>Expat, Name</w:t>
      </w:r>
      <w:r>
        <w:rPr>
          <w:rFonts w:cs="Calibri" w:ascii="Calibri" w:hAnsi="Calibri" w:asciiTheme="minorHAnsi" w:cstheme="minorHAnsi" w:hAnsiTheme="minorHAnsi"/>
          <w:i/>
          <w:iCs/>
        </w:rPr>
        <w:t xml:space="preserve"> – 2021 Hungarian tax return – </w:t>
      </w:r>
      <w:ins w:id="4" w:author="Szaszak, Petra" w:date="2022-03-04T15:00:00Z">
        <w:r>
          <w:rPr>
            <w:rFonts w:cs="Calibri" w:ascii="Calibri" w:hAnsi="Calibri" w:asciiTheme="minorHAnsi" w:cstheme="minorHAnsi" w:hAnsiTheme="minorHAnsi"/>
            <w:i/>
            <w:iCs/>
          </w:rPr>
          <w:t xml:space="preserve">ACTION page </w:t>
        </w:r>
      </w:ins>
      <w:del w:id="5" w:author="Szaszak, Petra" w:date="2022-03-04T15:00:00Z">
        <w:r>
          <w:rPr>
            <w:rFonts w:cs="Calibri" w:ascii="Calibri" w:hAnsi="Calibri" w:asciiTheme="minorHAnsi" w:cstheme="minorHAnsi" w:hAnsiTheme="minorHAnsi"/>
            <w:i/>
            <w:iCs/>
          </w:rPr>
          <w:delText>Actions</w:delText>
        </w:r>
      </w:del>
      <w:del w:id="6" w:author="Szaszak, Petra" w:date="2022-03-04T15:00:00Z">
        <w:r>
          <w:rPr>
            <w:rFonts w:cs="Calibri" w:ascii="Calibri" w:hAnsi="Calibri" w:asciiTheme="minorHAnsi" w:cstheme="minorHAnsi" w:hAnsiTheme="minorHAnsi"/>
          </w:rPr>
          <w:delText xml:space="preserve"> </w:delText>
        </w:r>
      </w:del>
      <w:r>
        <w:rPr>
          <w:rFonts w:cs="Calibri" w:ascii="Calibri" w:hAnsi="Calibri" w:asciiTheme="minorHAnsi" w:cstheme="minorHAnsi" w:hAnsiTheme="minorHAnsi"/>
        </w:rPr>
        <w:t>document.</w:t>
      </w:r>
      <w:r>
        <w:rPr/>
        <w:t xml:space="preserve"> </w:t>
      </w:r>
      <w:r>
        <w:rPr>
          <w:rFonts w:cs="Calibri" w:ascii="Calibri" w:hAnsi="Calibri" w:asciiTheme="minorHAnsi" w:cstheme="minorHAnsi" w:hAnsiTheme="minorHAnsi"/>
        </w:rPr>
        <w:t>In order to access this file, please select the ‘Tasks’ tile on the Home page of the GA portal.</w:t>
      </w:r>
    </w:p>
    <w:p>
      <w:pPr>
        <w:pStyle w:val="PlainText"/>
        <w:jc w:val="both"/>
        <w:rPr>
          <w:rFonts w:ascii="Calibri" w:hAnsi="Calibri" w:cs="Calibri" w:asciiTheme="minorHAnsi" w:cstheme="minorHAnsi" w:hAnsiTheme="minorHAnsi"/>
        </w:rPr>
      </w:pPr>
      <w:r>
        <w:rPr>
          <w:rFonts w:cs="Calibri" w:cstheme="minorHAnsi" w:ascii="Calibri" w:hAnsi="Calibri"/>
        </w:rPr>
      </w:r>
    </w:p>
    <w:p>
      <w:pPr>
        <w:pStyle w:val="PlainText"/>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In order to assist with the review of your tax return documents, you will find further information in the </w:t>
      </w:r>
      <w:r>
        <w:rPr>
          <w:rFonts w:cs="Calibri" w:ascii="Calibri" w:hAnsi="Calibri" w:asciiTheme="minorHAnsi" w:cstheme="minorHAnsi" w:hAnsiTheme="minorHAnsi"/>
          <w:i/>
          <w:iCs/>
          <w:highlight w:val="yellow"/>
        </w:rPr>
        <w:t>Expat, Name</w:t>
      </w:r>
      <w:r>
        <w:rPr>
          <w:rFonts w:cs="Calibri" w:ascii="Calibri" w:hAnsi="Calibri" w:asciiTheme="minorHAnsi" w:cstheme="minorHAnsi" w:hAnsiTheme="minorHAnsi"/>
          <w:i/>
          <w:iCs/>
        </w:rPr>
        <w:t xml:space="preserve"> – 2021 Hungarian tax return – </w:t>
      </w:r>
      <w:ins w:id="7" w:author="Szaszak, Petra" w:date="2022-03-04T15:00:00Z">
        <w:r>
          <w:rPr>
            <w:rFonts w:cs="Calibri" w:ascii="Calibri" w:hAnsi="Calibri" w:asciiTheme="minorHAnsi" w:cstheme="minorHAnsi" w:hAnsiTheme="minorHAnsi"/>
            <w:i/>
            <w:iCs/>
          </w:rPr>
          <w:t xml:space="preserve">Transmittal Letter </w:t>
        </w:r>
      </w:ins>
      <w:del w:id="8" w:author="Szaszak, Petra" w:date="2022-03-04T15:00:00Z">
        <w:r>
          <w:rPr>
            <w:rFonts w:cs="Calibri" w:ascii="Calibri" w:hAnsi="Calibri" w:asciiTheme="minorHAnsi" w:cstheme="minorHAnsi" w:hAnsiTheme="minorHAnsi"/>
            <w:i/>
            <w:iCs/>
          </w:rPr>
          <w:delText>Supplemental information</w:delText>
        </w:r>
      </w:del>
      <w:del w:id="9" w:author="Szaszak, Petra" w:date="2022-03-04T15:00:00Z">
        <w:r>
          <w:rPr>
            <w:rFonts w:cs="Calibri" w:ascii="Calibri" w:hAnsi="Calibri" w:asciiTheme="minorHAnsi" w:cstheme="minorHAnsi" w:hAnsiTheme="minorHAnsi"/>
          </w:rPr>
          <w:delText xml:space="preserve"> </w:delText>
        </w:r>
      </w:del>
      <w:r>
        <w:rPr>
          <w:rFonts w:cs="Calibri" w:ascii="Calibri" w:hAnsi="Calibri" w:asciiTheme="minorHAnsi" w:cstheme="minorHAnsi" w:hAnsiTheme="minorHAnsi"/>
        </w:rPr>
        <w:t>document. You will also find this file on the Home page among your Tasks.</w:t>
      </w:r>
    </w:p>
    <w:p>
      <w:pPr>
        <w:pStyle w:val="Normal"/>
        <w:spacing w:before="0" w:after="0"/>
        <w:jc w:val="both"/>
        <w:rPr>
          <w:rFonts w:cs="Calibri" w:cstheme="minorHAnsi"/>
          <w:color w:val="000000"/>
          <w:sz w:val="20"/>
          <w:szCs w:val="20"/>
        </w:rPr>
      </w:pPr>
      <w:r>
        <w:rPr>
          <w:rFonts w:cs="Calibri" w:cstheme="minorHAnsi"/>
          <w:color w:val="000000"/>
          <w:sz w:val="20"/>
          <w:szCs w:val="20"/>
        </w:rPr>
      </w:r>
    </w:p>
    <w:p>
      <w:pPr>
        <w:pStyle w:val="PlainText"/>
        <w:jc w:val="both"/>
        <w:rPr>
          <w:rFonts w:ascii="Calibri" w:hAnsi="Calibri" w:cs="Calibri" w:asciiTheme="minorHAnsi" w:cstheme="minorHAnsi" w:hAnsiTheme="minorHAnsi"/>
          <w:color w:val="auto"/>
          <w:szCs w:val="20"/>
        </w:rPr>
      </w:pPr>
      <w:r>
        <w:rPr>
          <w:rFonts w:cs="Calibri" w:ascii="Calibri" w:hAnsi="Calibri" w:asciiTheme="minorHAnsi" w:cstheme="minorHAnsi" w:hAnsiTheme="minorHAnsi"/>
          <w:highlight w:val="yellow"/>
        </w:rPr>
        <w:t>Please take a few moments to complete the Client Satisfaction Survey, which can be accessed in the GlobalAdvantage Tools portlet. We value your opinion and will use your input to enhance our service delivery to you and your company. The form should take no more than 5-10 minutes to complete.</w:t>
      </w:r>
      <w:r>
        <w:rPr>
          <w:rFonts w:cs="Calibri" w:ascii="Calibri" w:hAnsi="Calibri" w:asciiTheme="minorHAnsi" w:cstheme="minorHAnsi" w:hAnsiTheme="minorHAnsi"/>
        </w:rPr>
        <w:t xml:space="preserve"> </w:t>
      </w:r>
    </w:p>
    <w:p>
      <w:pPr>
        <w:pStyle w:val="PlainText"/>
        <w:jc w:val="both"/>
        <w:rPr>
          <w:rFonts w:ascii="Calibri" w:hAnsi="Calibri" w:cs="Calibri" w:asciiTheme="minorHAnsi" w:cstheme="minorHAnsi" w:hAnsiTheme="minorHAnsi"/>
          <w:color w:val="000000"/>
        </w:rPr>
      </w:pPr>
      <w:r>
        <w:rPr>
          <w:rFonts w:cs="Calibri" w:cstheme="minorHAnsi" w:ascii="Calibri" w:hAnsi="Calibri"/>
          <w:color w:val="000000"/>
        </w:rPr>
      </w:r>
    </w:p>
    <w:p>
      <w:pPr>
        <w:pStyle w:val="Normal"/>
        <w:spacing w:before="0" w:after="0"/>
        <w:jc w:val="both"/>
        <w:rPr>
          <w:rFonts w:cs="Calibri" w:cstheme="minorHAnsi"/>
          <w:sz w:val="20"/>
          <w:szCs w:val="20"/>
        </w:rPr>
      </w:pPr>
      <w:r>
        <w:rPr>
          <w:rFonts w:cs="Calibri" w:cstheme="minorHAnsi"/>
          <w:sz w:val="20"/>
          <w:szCs w:val="20"/>
        </w:rPr>
        <w:t>Should you have any questions regarding the above, please do not hesitate to contact us.</w:t>
      </w:r>
    </w:p>
    <w:p>
      <w:pPr>
        <w:pStyle w:val="Normal"/>
        <w:spacing w:before="0" w:after="0"/>
        <w:jc w:val="both"/>
        <w:rPr>
          <w:rFonts w:cs="Calibri" w:cstheme="minorHAnsi"/>
          <w:sz w:val="20"/>
          <w:szCs w:val="20"/>
        </w:rPr>
      </w:pPr>
      <w:r>
        <w:rPr>
          <w:rFonts w:cs="Calibri" w:cstheme="minorHAnsi"/>
          <w:sz w:val="20"/>
          <w:szCs w:val="20"/>
        </w:rPr>
      </w:r>
    </w:p>
    <w:p>
      <w:pPr>
        <w:pStyle w:val="Normal"/>
        <w:spacing w:before="0" w:after="0"/>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09" w:name="_Toc94015676"/>
      <w:bookmarkStart w:id="110" w:name="_Toc500641997"/>
      <w:bookmarkStart w:id="111" w:name="_Toc500641943"/>
      <w:bookmarkEnd w:id="110"/>
      <w:bookmarkEnd w:id="111"/>
      <w:r>
        <w:rPr>
          <w:rFonts w:cs="Calibri" w:ascii="Calibri" w:hAnsi="Calibri" w:asciiTheme="minorHAnsi" w:cstheme="minorHAnsi" w:hAnsiTheme="minorHAnsi"/>
          <w:sz w:val="28"/>
          <w:szCs w:val="28"/>
        </w:rPr>
        <w:t>PROVIDING TAX RETURN VIA EMAIL</w:t>
      </w:r>
      <w:bookmarkEnd w:id="109"/>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ACTION REQUIRED: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STRICTLY PRIVATE &amp; CONFIDENTIAL</w:t>
      </w:r>
    </w:p>
    <w:p>
      <w:pPr>
        <w:pStyle w:val="Normal"/>
        <w:spacing w:lineRule="auto" w:line="240" w:before="0" w:after="0"/>
        <w:jc w:val="both"/>
        <w:rPr>
          <w:rFonts w:cs="Calibri" w:cstheme="minorHAnsi"/>
          <w:color w:val="00B050"/>
          <w:sz w:val="20"/>
          <w:szCs w:val="20"/>
        </w:rPr>
      </w:pPr>
      <w:r>
        <w:rPr>
          <w:rFonts w:cs="Calibri" w:cstheme="minorHAnsi"/>
          <w:color w:val="00B050"/>
          <w:sz w:val="20"/>
          <w:szCs w:val="20"/>
        </w:rPr>
      </w:r>
    </w:p>
    <w:p>
      <w:pPr>
        <w:pStyle w:val="Normal"/>
        <w:spacing w:lineRule="auto" w:line="240" w:before="0" w:after="0"/>
        <w:jc w:val="both"/>
        <w:rPr>
          <w:rFonts w:cs="Calibri" w:cstheme="minorHAnsi"/>
          <w:b/>
          <w:b/>
          <w:bCs/>
          <w:i/>
          <w:i/>
          <w:iCs/>
          <w:sz w:val="20"/>
          <w:szCs w:val="20"/>
        </w:rPr>
      </w:pPr>
      <w:r>
        <w:rPr>
          <w:rFonts w:cs="Calibri" w:cstheme="minorHAnsi"/>
          <w:b/>
          <w:bCs/>
          <w:i/>
          <w:iCs/>
          <w:sz w:val="20"/>
          <w:szCs w:val="20"/>
        </w:rPr>
        <w:t>STRICTLY PRIVATE &amp; CONFIDENTIAL</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EXPAT</w:t>
      </w:r>
      <w:r>
        <w:rPr>
          <w:rFonts w:cs="Calibri" w:cstheme="minorHAnsi"/>
          <w:sz w:val="20"/>
          <w:szCs w:val="20"/>
        </w:rPr>
        <w:t>,</w:t>
      </w:r>
    </w:p>
    <w:p>
      <w:pPr>
        <w:pStyle w:val="Normal"/>
        <w:spacing w:before="0" w:after="0"/>
        <w:jc w:val="both"/>
        <w:rPr>
          <w:rFonts w:cs="Calibri" w:cstheme="minorHAnsi"/>
          <w:sz w:val="20"/>
          <w:szCs w:val="20"/>
        </w:rPr>
      </w:pPr>
      <w:r>
        <w:rPr>
          <w:rFonts w:cs="Calibri" w:cstheme="minorHAnsi"/>
          <w:sz w:val="20"/>
          <w:szCs w:val="20"/>
        </w:rPr>
      </w:r>
    </w:p>
    <w:p>
      <w:pPr>
        <w:pStyle w:val="Normal"/>
        <w:spacing w:before="0" w:after="0"/>
        <w:jc w:val="both"/>
        <w:rPr>
          <w:rFonts w:cs="Calibri" w:cstheme="minorHAnsi"/>
          <w:sz w:val="20"/>
          <w:szCs w:val="20"/>
        </w:rPr>
      </w:pPr>
      <w:r>
        <w:rPr>
          <w:rFonts w:cs="Calibri" w:cstheme="minorHAnsi"/>
          <w:sz w:val="20"/>
          <w:szCs w:val="20"/>
        </w:rPr>
        <w:t>The purpose of this message is to inform you that your 2021 Hungarian personal income tax return package has been completed and is available for your review, please find the documents attached. The files are password protected, the password will follow shortly in a separate email.</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PlainText"/>
        <w:jc w:val="both"/>
        <w:rPr>
          <w:rFonts w:ascii="Calibri" w:hAnsi="Calibri" w:cs="Calibri" w:asciiTheme="minorHAnsi" w:cstheme="minorHAnsi" w:hAnsiTheme="minorHAnsi"/>
        </w:rPr>
      </w:pPr>
      <w:r>
        <w:rPr>
          <w:rFonts w:cs="Calibri" w:ascii="Calibri" w:hAnsi="Calibri" w:asciiTheme="minorHAnsi" w:cstheme="minorHAnsi" w:hAnsiTheme="minorHAnsi"/>
          <w:b/>
          <w:bCs/>
        </w:rPr>
        <w:t xml:space="preserve">Please note that there are specific actions required from you by </w:t>
      </w:r>
      <w:r>
        <w:rPr>
          <w:rFonts w:cs="Calibri" w:ascii="Calibri" w:hAnsi="Calibri" w:asciiTheme="minorHAnsi" w:cstheme="minorHAnsi" w:hAnsiTheme="minorHAnsi"/>
          <w:b/>
          <w:bCs/>
          <w:highlight w:val="yellow"/>
        </w:rPr>
        <w:t>XXX (date)</w:t>
      </w:r>
      <w:r>
        <w:rPr>
          <w:rFonts w:cs="Calibri" w:ascii="Calibri" w:hAnsi="Calibri" w:asciiTheme="minorHAnsi" w:cstheme="minorHAnsi" w:hAnsiTheme="minorHAnsi"/>
          <w:b/>
          <w:bCs/>
        </w:rPr>
        <w:t>.</w:t>
      </w:r>
      <w:r>
        <w:rPr>
          <w:rFonts w:cs="Calibri" w:ascii="Calibri" w:hAnsi="Calibri" w:asciiTheme="minorHAnsi" w:cstheme="minorHAnsi" w:hAnsiTheme="minorHAnsi"/>
        </w:rPr>
        <w:t xml:space="preserve"> Please find these actions in the </w:t>
      </w:r>
      <w:r>
        <w:rPr>
          <w:rFonts w:cs="Calibri" w:ascii="Calibri" w:hAnsi="Calibri" w:asciiTheme="minorHAnsi" w:cstheme="minorHAnsi" w:hAnsiTheme="minorHAnsi"/>
          <w:i/>
          <w:iCs/>
          <w:highlight w:val="yellow"/>
        </w:rPr>
        <w:t>Expat, Name</w:t>
      </w:r>
      <w:r>
        <w:rPr>
          <w:rFonts w:cs="Calibri" w:ascii="Calibri" w:hAnsi="Calibri" w:asciiTheme="minorHAnsi" w:cstheme="minorHAnsi" w:hAnsiTheme="minorHAnsi"/>
          <w:i/>
          <w:iCs/>
        </w:rPr>
        <w:t xml:space="preserve"> – 2021 Hungarian tax return – Actions</w:t>
      </w:r>
      <w:r>
        <w:rPr>
          <w:rFonts w:cs="Calibri" w:ascii="Calibri" w:hAnsi="Calibri" w:asciiTheme="minorHAnsi" w:cstheme="minorHAnsi" w:hAnsiTheme="minorHAnsi"/>
        </w:rPr>
        <w:t xml:space="preserve"> document.</w:t>
      </w:r>
    </w:p>
    <w:p>
      <w:pPr>
        <w:pStyle w:val="PlainText"/>
        <w:jc w:val="both"/>
        <w:rPr>
          <w:rFonts w:ascii="Calibri" w:hAnsi="Calibri" w:cs="Calibri" w:asciiTheme="minorHAnsi" w:cstheme="minorHAnsi" w:hAnsiTheme="minorHAnsi"/>
        </w:rPr>
      </w:pPr>
      <w:r>
        <w:rPr>
          <w:rFonts w:cs="Calibri" w:cstheme="minorHAnsi" w:ascii="Calibri" w:hAnsi="Calibri"/>
        </w:rPr>
      </w:r>
    </w:p>
    <w:p>
      <w:pPr>
        <w:pStyle w:val="PlainText"/>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In order to assist with the review of your tax return documents, you will find further information in the </w:t>
      </w:r>
      <w:r>
        <w:rPr>
          <w:rFonts w:cs="Calibri" w:ascii="Calibri" w:hAnsi="Calibri" w:asciiTheme="minorHAnsi" w:cstheme="minorHAnsi" w:hAnsiTheme="minorHAnsi"/>
          <w:i/>
          <w:iCs/>
          <w:highlight w:val="yellow"/>
        </w:rPr>
        <w:t>Expat, Name</w:t>
      </w:r>
      <w:r>
        <w:rPr>
          <w:rFonts w:cs="Calibri" w:ascii="Calibri" w:hAnsi="Calibri" w:asciiTheme="minorHAnsi" w:cstheme="minorHAnsi" w:hAnsiTheme="minorHAnsi"/>
          <w:i/>
          <w:iCs/>
        </w:rPr>
        <w:t xml:space="preserve"> – 2021 Hungarian tax return – Supplemental information</w:t>
      </w:r>
      <w:r>
        <w:rPr>
          <w:rFonts w:cs="Calibri" w:ascii="Calibri" w:hAnsi="Calibri" w:asciiTheme="minorHAnsi" w:cstheme="minorHAnsi" w:hAnsiTheme="minorHAnsi"/>
        </w:rPr>
        <w:t xml:space="preserve"> document.</w:t>
      </w:r>
    </w:p>
    <w:p>
      <w:pPr>
        <w:pStyle w:val="Normal"/>
        <w:spacing w:before="0" w:after="0"/>
        <w:jc w:val="both"/>
        <w:rPr>
          <w:rFonts w:cs="Calibri" w:cstheme="minorHAnsi"/>
          <w:color w:val="000000"/>
          <w:sz w:val="20"/>
          <w:szCs w:val="20"/>
        </w:rPr>
      </w:pPr>
      <w:r>
        <w:rPr>
          <w:rFonts w:cs="Calibri" w:cstheme="minorHAnsi"/>
          <w:color w:val="000000"/>
          <w:sz w:val="20"/>
          <w:szCs w:val="20"/>
        </w:rPr>
      </w:r>
    </w:p>
    <w:p>
      <w:pPr>
        <w:pStyle w:val="Normal"/>
        <w:spacing w:before="0" w:after="0"/>
        <w:jc w:val="both"/>
        <w:rPr>
          <w:rFonts w:cs="Calibri" w:cstheme="minorHAnsi"/>
          <w:sz w:val="20"/>
          <w:szCs w:val="20"/>
        </w:rPr>
      </w:pPr>
      <w:r>
        <w:rPr>
          <w:rFonts w:cs="Calibri" w:cstheme="minorHAnsi"/>
          <w:sz w:val="20"/>
          <w:szCs w:val="20"/>
        </w:rPr>
        <w:t>Should you have any questions regarding the above, please do not hesitate to contact us.</w:t>
      </w:r>
    </w:p>
    <w:p>
      <w:pPr>
        <w:pStyle w:val="Normal"/>
        <w:spacing w:before="0" w:after="0"/>
        <w:jc w:val="both"/>
        <w:rPr>
          <w:rFonts w:cs="Calibri" w:cstheme="minorHAnsi"/>
          <w:sz w:val="20"/>
          <w:szCs w:val="20"/>
        </w:rPr>
      </w:pPr>
      <w:r>
        <w:rPr>
          <w:rFonts w:cs="Calibri" w:cstheme="minorHAnsi"/>
          <w:sz w:val="20"/>
          <w:szCs w:val="20"/>
        </w:rPr>
      </w:r>
    </w:p>
    <w:p>
      <w:pPr>
        <w:pStyle w:val="Normal"/>
        <w:spacing w:before="0" w:after="0"/>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12" w:name="_Toc94015677"/>
      <w:r>
        <w:rPr>
          <w:rFonts w:cs="Calibri" w:ascii="Calibri" w:hAnsi="Calibri" w:asciiTheme="minorHAnsi" w:cstheme="minorHAnsi" w:hAnsiTheme="minorHAnsi"/>
          <w:sz w:val="28"/>
          <w:szCs w:val="28"/>
        </w:rPr>
        <w:t>TAX RETURN FILED – CONFIRMATION</w:t>
      </w:r>
      <w:bookmarkEnd w:id="112"/>
      <w:r>
        <w:rPr>
          <w:rFonts w:cs="Calibri" w:ascii="Calibri" w:hAnsi="Calibri" w:asciiTheme="minorHAnsi" w:cstheme="minorHAnsi" w:hAnsiTheme="minorHAnsi"/>
          <w:sz w:val="28"/>
          <w:szCs w:val="28"/>
        </w:rPr>
        <w:t xml:space="preserve">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color w:val="00B050"/>
          <w:sz w:val="20"/>
          <w:szCs w:val="20"/>
        </w:rPr>
      </w:pPr>
      <w:r>
        <w:rPr>
          <w:rFonts w:cs="Calibri" w:cstheme="minorHAnsi"/>
          <w:i/>
          <w:sz w:val="20"/>
          <w:szCs w:val="20"/>
        </w:rPr>
        <w:t xml:space="preserve">URGENT - ACTION REQUIRED: </w:t>
      </w:r>
      <w:r>
        <w:rPr>
          <w:rFonts w:cs="Calibri" w:cstheme="minorHAnsi"/>
          <w:i/>
          <w:sz w:val="20"/>
          <w:szCs w:val="20"/>
          <w:highlight w:val="yellow"/>
        </w:rPr>
        <w:t xml:space="preserve">Client </w:t>
      </w:r>
      <w:r>
        <w:rPr>
          <w:rFonts w:cs="Calibri" w:cstheme="minorHAnsi"/>
          <w:i/>
          <w:sz w:val="20"/>
          <w:szCs w:val="20"/>
        </w:rPr>
        <w:t>–</w:t>
      </w:r>
      <w:r>
        <w:rPr>
          <w:rFonts w:cs="Calibri" w:cstheme="minorHAnsi"/>
          <w:i/>
          <w:sz w:val="20"/>
          <w:szCs w:val="20"/>
          <w:highlight w:val="yellow"/>
        </w:rPr>
        <w:t xml:space="preserve"> Expat </w:t>
      </w:r>
      <w:r>
        <w:rPr>
          <w:rFonts w:cs="Calibri" w:cstheme="minorHAnsi"/>
          <w:i/>
          <w:sz w:val="20"/>
          <w:szCs w:val="20"/>
        </w:rPr>
        <w:t>– 2021 Hungarian annual personal income tax return – STRICTLY PRIVATE &amp; CONFIDENTIAL</w:t>
      </w:r>
    </w:p>
    <w:p>
      <w:pPr>
        <w:pStyle w:val="Normal"/>
        <w:spacing w:lineRule="auto" w:line="240" w:before="0" w:after="0"/>
        <w:jc w:val="both"/>
        <w:rPr>
          <w:rFonts w:cs="Calibri" w:cstheme="minorHAnsi"/>
          <w:b/>
          <w:b/>
          <w:color w:val="00B050"/>
          <w:sz w:val="20"/>
          <w:szCs w:val="20"/>
        </w:rPr>
      </w:pPr>
      <w:r>
        <w:rPr>
          <w:rFonts w:cs="Calibri" w:cstheme="minorHAnsi"/>
          <w:b/>
          <w:color w:val="00B050"/>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 xml:space="preserve">Dear </w:t>
      </w:r>
      <w:r>
        <w:rPr>
          <w:rFonts w:cs="Calibri" w:cstheme="minorHAnsi"/>
          <w:color w:val="000000"/>
          <w:sz w:val="20"/>
          <w:szCs w:val="20"/>
          <w:highlight w:val="yellow"/>
        </w:rPr>
        <w:t>EXPAT</w:t>
      </w:r>
      <w:r>
        <w:rPr>
          <w:rFonts w:cs="Calibri" w:cstheme="minorHAnsi"/>
          <w:color w:val="000000"/>
          <w:sz w:val="20"/>
          <w:szCs w:val="20"/>
        </w:rPr>
        <w:t>,</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Referring to our message below, we ask you to confirm that you filed your 2021 Hungarian tax return with the Hungarian tax authority.</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 xml:space="preserve">Otherwise, as the filing deadline of the 2021 Hungarian tax return is </w:t>
      </w:r>
      <w:r>
        <w:rPr>
          <w:rFonts w:cs="Calibri" w:cstheme="minorHAnsi"/>
          <w:b/>
          <w:color w:val="000000"/>
          <w:sz w:val="20"/>
          <w:szCs w:val="20"/>
        </w:rPr>
        <w:t>20 May 2022</w:t>
      </w:r>
      <w:r>
        <w:rPr>
          <w:rFonts w:cs="Calibri" w:cstheme="minorHAnsi"/>
          <w:color w:val="000000"/>
          <w:sz w:val="20"/>
          <w:szCs w:val="20"/>
        </w:rPr>
        <w:t xml:space="preserve">, which is due in </w:t>
      </w:r>
      <w:r>
        <w:rPr>
          <w:rFonts w:cs="Calibri" w:cstheme="minorHAnsi"/>
          <w:color w:val="000000"/>
          <w:sz w:val="20"/>
          <w:szCs w:val="20"/>
          <w:highlight w:val="yellow"/>
        </w:rPr>
        <w:t>X days</w:t>
      </w:r>
      <w:r>
        <w:rPr>
          <w:rFonts w:cs="Calibri" w:cstheme="minorHAnsi"/>
          <w:color w:val="000000"/>
          <w:sz w:val="20"/>
          <w:szCs w:val="20"/>
        </w:rPr>
        <w:t>, please send your tax return to the Hungarian tax authority’s following mailing address:</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before="0" w:after="0"/>
        <w:rPr>
          <w:rFonts w:cs="Calibri" w:cstheme="minorHAnsi"/>
          <w:sz w:val="20"/>
          <w:szCs w:val="20"/>
        </w:rPr>
      </w:pPr>
      <w:r>
        <w:rPr>
          <w:rFonts w:cs="Calibri" w:cstheme="minorHAnsi"/>
          <w:b/>
          <w:bCs/>
          <w:sz w:val="20"/>
          <w:szCs w:val="20"/>
          <w:highlight w:val="yellow"/>
        </w:rPr>
        <w:t>NAV ………….</w:t>
      </w:r>
    </w:p>
    <w:p>
      <w:pPr>
        <w:pStyle w:val="Normal"/>
        <w:spacing w:before="0" w:after="0"/>
        <w:rPr>
          <w:rFonts w:cs="Calibri" w:cstheme="minorHAnsi"/>
          <w:sz w:val="20"/>
          <w:szCs w:val="20"/>
        </w:rPr>
      </w:pPr>
      <w:r>
        <w:rPr>
          <w:rFonts w:cs="Calibri" w:cstheme="minorHAnsi"/>
          <w:sz w:val="20"/>
          <w:szCs w:val="20"/>
        </w:rPr>
      </w:r>
    </w:p>
    <w:p>
      <w:pPr>
        <w:pStyle w:val="Normal"/>
        <w:spacing w:before="0" w:after="0"/>
        <w:rPr>
          <w:rFonts w:cs="Calibri" w:cstheme="minorHAnsi"/>
          <w:color w:val="000000"/>
          <w:sz w:val="20"/>
          <w:szCs w:val="20"/>
          <w:highlight w:val="yellow"/>
        </w:rPr>
      </w:pPr>
      <w:r>
        <w:rPr>
          <w:rFonts w:cs="Calibri" w:cstheme="minorHAnsi"/>
          <w:color w:val="000000"/>
          <w:sz w:val="20"/>
          <w:szCs w:val="20"/>
          <w:highlight w:val="yellow"/>
        </w:rPr>
        <w:t xml:space="preserve">Lakóhely szerinti NAV: </w:t>
      </w:r>
      <w:hyperlink r:id="rId29">
        <w:r>
          <w:rPr>
            <w:rStyle w:val="InternetLink"/>
            <w:rFonts w:cs="Calibri" w:cstheme="minorHAnsi"/>
            <w:sz w:val="20"/>
            <w:szCs w:val="20"/>
            <w:highlight w:val="yellow"/>
          </w:rPr>
          <w:t>http://nav.gov.hu/nav/ugyfelszolg</w:t>
        </w:r>
      </w:hyperlink>
      <w:r>
        <w:rPr>
          <w:rFonts w:cs="Calibri" w:cstheme="minorHAnsi"/>
          <w:color w:val="000000"/>
          <w:sz w:val="20"/>
          <w:szCs w:val="20"/>
          <w:highlight w:val="yellow"/>
        </w:rPr>
        <w:t xml:space="preserve"> </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sz w:val="20"/>
          <w:szCs w:val="20"/>
        </w:rPr>
      </w:pPr>
      <w:r>
        <w:rPr>
          <w:rFonts w:cs="Calibri" w:cstheme="minorHAnsi"/>
          <w:color w:val="000000"/>
          <w:sz w:val="20"/>
          <w:szCs w:val="20"/>
        </w:rPr>
        <w:t xml:space="preserve">Please note that the Hungarian tax authority do not accept mails, which are sent via courier. </w:t>
      </w:r>
      <w:r>
        <w:rPr>
          <w:rFonts w:cs="Calibri" w:cstheme="minorHAnsi"/>
          <w:sz w:val="20"/>
          <w:szCs w:val="20"/>
        </w:rPr>
        <w:t>Please send every page of your tax return to the authorities, while you have to sign it on the first and last pages at the appropriate part. The tax return is invalid without a signature.</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Should you have any questions regarding the above, please do not hesitate to contact us.</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13" w:name="_Toc94015678"/>
      <w:r>
        <w:rPr>
          <w:rFonts w:cs="Calibri" w:ascii="Calibri" w:hAnsi="Calibri" w:asciiTheme="minorHAnsi" w:cstheme="minorHAnsi" w:hAnsiTheme="minorHAnsi"/>
          <w:sz w:val="28"/>
          <w:szCs w:val="28"/>
        </w:rPr>
        <w:t>TAX RETURN HAS BEEN FILED</w:t>
      </w:r>
      <w:bookmarkEnd w:id="113"/>
    </w:p>
    <w:p>
      <w:pPr>
        <w:pStyle w:val="Normal"/>
        <w:spacing w:lineRule="auto" w:line="240" w:before="0" w:after="0"/>
        <w:jc w:val="both"/>
        <w:rPr>
          <w:rFonts w:cs="Calibri" w:cstheme="minorHAnsi"/>
          <w:b/>
          <w:b/>
          <w:color w:val="0070C0"/>
          <w:sz w:val="20"/>
          <w:szCs w:val="20"/>
        </w:rPr>
      </w:pPr>
      <w:r>
        <w:rPr>
          <w:rFonts w:cs="Calibri" w:cstheme="minorHAnsi"/>
          <w:b/>
          <w:color w:val="0070C0"/>
          <w:sz w:val="20"/>
          <w:szCs w:val="20"/>
        </w:rPr>
      </w:r>
    </w:p>
    <w:p>
      <w:pPr>
        <w:pStyle w:val="Normal"/>
        <w:spacing w:lineRule="auto" w:line="240" w:before="0" w:after="0"/>
        <w:jc w:val="both"/>
        <w:rPr>
          <w:rFonts w:eastAsia="Calibri" w:cs="Calibri" w:cstheme="minorHAnsi"/>
          <w:sz w:val="20"/>
          <w:szCs w:val="20"/>
        </w:rPr>
      </w:pPr>
      <w:r>
        <w:rPr>
          <w:rFonts w:cs="Calibri" w:cstheme="minorHAnsi"/>
          <w:i/>
          <w:sz w:val="20"/>
          <w:szCs w:val="20"/>
        </w:rPr>
        <w:t xml:space="preserve">Subject: ACTION REQUIRED: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STRICTLY PRIVATE &amp; CONFIDENTIAL</w:t>
      </w:r>
    </w:p>
    <w:p>
      <w:pPr>
        <w:pStyle w:val="Normal"/>
        <w:spacing w:lineRule="auto" w:line="240" w:before="0" w:after="0"/>
        <w:jc w:val="both"/>
        <w:rPr>
          <w:rFonts w:cs="Calibri" w:cstheme="minorHAnsi"/>
          <w:b/>
          <w:b/>
          <w:color w:val="0070C0"/>
          <w:sz w:val="20"/>
          <w:szCs w:val="20"/>
        </w:rPr>
      </w:pPr>
      <w:r>
        <w:rPr>
          <w:rFonts w:cs="Calibri" w:cstheme="minorHAnsi"/>
          <w:b/>
          <w:color w:val="0070C0"/>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t xml:space="preserve">Dear </w:t>
      </w:r>
      <w:r>
        <w:rPr>
          <w:rFonts w:eastAsia="Calibri" w:cs="Calibri" w:cstheme="minorHAnsi"/>
          <w:sz w:val="20"/>
          <w:szCs w:val="20"/>
          <w:highlight w:val="yellow"/>
        </w:rPr>
        <w:t>EXPAT</w:t>
      </w:r>
      <w:r>
        <w:rPr>
          <w:rFonts w:eastAsia="Calibri" w:cs="Calibri" w:cstheme="minorHAnsi"/>
          <w:sz w:val="20"/>
          <w:szCs w:val="20"/>
        </w:rPr>
        <w:t>,</w:t>
      </w:r>
    </w:p>
    <w:p>
      <w:pPr>
        <w:pStyle w:val="PlainText"/>
        <w:jc w:val="both"/>
        <w:rPr>
          <w:rFonts w:ascii="Calibri" w:hAnsi="Calibri" w:eastAsia="Calibri" w:cs="Calibri" w:asciiTheme="minorHAnsi" w:cstheme="minorHAnsi" w:hAnsiTheme="minorHAnsi"/>
          <w:szCs w:val="20"/>
        </w:rPr>
      </w:pPr>
      <w:r>
        <w:rPr>
          <w:rFonts w:eastAsia="Calibri" w:cs="Calibri" w:cstheme="minorHAnsi" w:ascii="Calibri" w:hAnsi="Calibri"/>
          <w:szCs w:val="20"/>
        </w:rPr>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Thank you for providing us with your signed tax return. Please note that your 2021 Hungarian tax return has been filed electronically on your behalf, there is no further action needed from your side in this respect.</w:t>
      </w:r>
    </w:p>
    <w:p>
      <w:pPr>
        <w:pStyle w:val="PlainText"/>
        <w:jc w:val="both"/>
        <w:rPr>
          <w:rFonts w:ascii="Calibri" w:hAnsi="Calibri" w:eastAsia="Calibri" w:cs="Calibri" w:asciiTheme="minorHAnsi" w:cstheme="minorHAnsi" w:hAnsiTheme="minorHAnsi"/>
          <w:szCs w:val="20"/>
        </w:rPr>
      </w:pPr>
      <w:r>
        <w:rPr>
          <w:rFonts w:eastAsia="Calibri" w:cs="Calibri" w:cstheme="minorHAnsi" w:ascii="Calibri" w:hAnsi="Calibri"/>
          <w:szCs w:val="20"/>
        </w:rPr>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highlight w:val="yellow"/>
        </w:rPr>
        <w:t>Thank you for your cooperation during the tax return preparation process.</w:t>
      </w:r>
    </w:p>
    <w:p>
      <w:pPr>
        <w:pStyle w:val="PlainText"/>
        <w:jc w:val="both"/>
        <w:rPr>
          <w:rFonts w:ascii="Calibri" w:hAnsi="Calibri" w:eastAsia="Calibri" w:cs="Calibri" w:asciiTheme="minorHAnsi" w:cstheme="minorHAnsi" w:hAnsiTheme="minorHAnsi"/>
          <w:szCs w:val="20"/>
        </w:rPr>
      </w:pPr>
      <w:r>
        <w:rPr>
          <w:rFonts w:eastAsia="Calibri"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14" w:name="_Toc94015679"/>
      <w:r>
        <w:rPr>
          <w:rFonts w:cs="Calibri" w:ascii="Calibri" w:hAnsi="Calibri" w:asciiTheme="minorHAnsi" w:cstheme="minorHAnsi" w:hAnsiTheme="minorHAnsi"/>
          <w:sz w:val="28"/>
          <w:szCs w:val="28"/>
        </w:rPr>
        <w:t>PROVIDING 21NYK ON GA - EXPAT FILES</w:t>
      </w:r>
      <w:bookmarkEnd w:id="114"/>
    </w:p>
    <w:p>
      <w:pPr>
        <w:pStyle w:val="Normal"/>
        <w:spacing w:lineRule="auto" w:line="240" w:before="0" w:after="0"/>
        <w:jc w:val="both"/>
        <w:rPr>
          <w:rFonts w:cs="Calibri" w:cstheme="minorHAnsi"/>
        </w:rPr>
      </w:pPr>
      <w:r>
        <w:rPr>
          <w:rFonts w:cs="Calibri" w:cstheme="minorHAnsi"/>
        </w:rPr>
      </w:r>
    </w:p>
    <w:p>
      <w:pPr>
        <w:pStyle w:val="Normal"/>
        <w:spacing w:lineRule="auto" w:line="240" w:before="0" w:afterAutospacing="1"/>
        <w:jc w:val="both"/>
        <w:rPr>
          <w:rFonts w:cs="Calibri" w:cstheme="minorHAnsi"/>
          <w:color w:val="00B050"/>
          <w:sz w:val="20"/>
          <w:szCs w:val="20"/>
        </w:rPr>
      </w:pPr>
      <w:r>
        <w:rPr>
          <w:rFonts w:cs="Calibri" w:cstheme="minorHAnsi"/>
          <w:i/>
          <w:sz w:val="20"/>
          <w:szCs w:val="20"/>
        </w:rPr>
        <w:t xml:space="preserve">ACTION REQUIRED: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STRICTLY PRIVATE &amp; CONFIDENTIAL</w:t>
      </w:r>
    </w:p>
    <w:p>
      <w:pPr>
        <w:pStyle w:val="Normal"/>
        <w:spacing w:lineRule="auto" w:line="240" w:before="0" w:after="0"/>
        <w:jc w:val="both"/>
        <w:rPr>
          <w:rFonts w:cs="Calibri" w:cstheme="minorHAnsi"/>
          <w:b/>
          <w:b/>
          <w:bCs/>
          <w:i/>
          <w:i/>
          <w:iCs/>
          <w:sz w:val="20"/>
          <w:szCs w:val="20"/>
        </w:rPr>
      </w:pPr>
      <w:r>
        <w:rPr>
          <w:rFonts w:cs="Calibri" w:cstheme="minorHAnsi"/>
          <w:b/>
          <w:bCs/>
          <w:i/>
          <w:iCs/>
          <w:sz w:val="20"/>
          <w:szCs w:val="20"/>
        </w:rPr>
        <w:t>STRICTLY PRIVATE &amp; CONFIDENTIAL</w:t>
      </w:r>
    </w:p>
    <w:p>
      <w:pPr>
        <w:pStyle w:val="Normal"/>
        <w:spacing w:lineRule="auto" w:line="240" w:before="0" w:after="0"/>
        <w:jc w:val="both"/>
        <w:rPr>
          <w:rFonts w:cs="Calibri" w:cstheme="minorHAnsi"/>
          <w:b/>
          <w:b/>
          <w:bCs/>
          <w:i/>
          <w:i/>
          <w:iCs/>
          <w:sz w:val="20"/>
          <w:szCs w:val="20"/>
        </w:rPr>
      </w:pPr>
      <w:r>
        <w:rPr>
          <w:rFonts w:cs="Calibri" w:cstheme="minorHAnsi"/>
          <w:b/>
          <w:bCs/>
          <w:i/>
          <w:iCs/>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EXPAT</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PlainText"/>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The purpose of this message is to inform you that your 2021 Hungarian personal income tax related documents have been completed and are available for your review. In order to access your documents, please log into </w:t>
      </w:r>
      <w:r>
        <w:fldChar w:fldCharType="begin"/>
      </w:r>
      <w:r>
        <w:rPr>
          <w:rStyle w:val="InternetLink"/>
          <w:szCs w:val="20"/>
          <w:rFonts w:cs="Calibri" w:ascii="Calibri" w:hAnsi="Calibri"/>
        </w:rPr>
        <w:instrText xml:space="preserve"> HYPERLINK "http://www.gadeloitte.com/" \l "_blank"</w:instrText>
      </w:r>
      <w:r>
        <w:rPr>
          <w:rStyle w:val="InternetLink"/>
          <w:szCs w:val="20"/>
          <w:rFonts w:cs="Calibri" w:ascii="Calibri" w:hAnsi="Calibri"/>
        </w:rPr>
        <w:fldChar w:fldCharType="separate"/>
      </w:r>
      <w:r>
        <w:rPr>
          <w:rStyle w:val="InternetLink"/>
          <w:rFonts w:cs="Calibri" w:ascii="Calibri" w:hAnsi="Calibri" w:asciiTheme="minorHAnsi" w:cstheme="minorHAnsi" w:hAnsiTheme="minorHAnsi"/>
          <w:szCs w:val="20"/>
        </w:rPr>
        <w:t>http://www.gadeloitte.com</w:t>
      </w:r>
      <w:r>
        <w:rPr>
          <w:rStyle w:val="InternetLink"/>
          <w:szCs w:val="20"/>
          <w:rFonts w:cs="Calibri" w:ascii="Calibri" w:hAnsi="Calibri"/>
        </w:rPr>
        <w:fldChar w:fldCharType="end"/>
      </w:r>
      <w:r>
        <w:rPr>
          <w:rFonts w:cs="Calibri" w:ascii="Calibri" w:hAnsi="Calibri" w:asciiTheme="minorHAnsi" w:cstheme="minorHAnsi" w:hAnsiTheme="minorHAnsi"/>
          <w:szCs w:val="20"/>
        </w:rPr>
        <w:t>. Please click on the link for ‘My Taxes’ and then click on ‘My Documents’ and you will see a list of documents you can download and print. The ‘My Documents’ section is year specific. Please make sure that the year currently displayed is 2021.</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PlainText"/>
        <w:jc w:val="both"/>
        <w:rPr>
          <w:rFonts w:ascii="Calibri" w:hAnsi="Calibri" w:cs="Calibri" w:asciiTheme="minorHAnsi" w:cstheme="minorHAnsi" w:hAnsiTheme="minorHAnsi"/>
          <w:bCs/>
          <w:color w:val="000000"/>
          <w:szCs w:val="20"/>
        </w:rPr>
      </w:pPr>
      <w:r>
        <w:rPr>
          <w:rFonts w:cs="Calibri" w:ascii="Calibri" w:hAnsi="Calibri" w:asciiTheme="minorHAnsi" w:cstheme="minorHAnsi" w:hAnsiTheme="minorHAnsi"/>
          <w:szCs w:val="20"/>
        </w:rPr>
        <w:t xml:space="preserve">Once satisfied with its content, please print, sign in blue ink and send the specific tax form (21NYK) to the Hungarian Tax Authority at your earliest convenience as the filing deadline of this form is </w:t>
      </w:r>
      <w:r>
        <w:rPr>
          <w:rFonts w:cs="Calibri" w:ascii="Calibri" w:hAnsi="Calibri" w:asciiTheme="minorHAnsi" w:cstheme="minorHAnsi" w:hAnsiTheme="minorHAnsi"/>
          <w:b/>
          <w:szCs w:val="20"/>
        </w:rPr>
        <w:t>2 May 2022</w:t>
      </w:r>
      <w:r>
        <w:rPr>
          <w:rFonts w:cs="Calibri" w:ascii="Calibri" w:hAnsi="Calibri" w:asciiTheme="minorHAnsi" w:cstheme="minorHAnsi" w:hAnsiTheme="minorHAnsi"/>
          <w:szCs w:val="20"/>
        </w:rPr>
        <w:t>. Please confirm it to us in an email once you have sent form 21NYK to the Tax Authority.</w:t>
      </w:r>
    </w:p>
    <w:p>
      <w:pPr>
        <w:pStyle w:val="Normal"/>
        <w:spacing w:lineRule="auto" w:line="240" w:before="0" w:after="0"/>
        <w:jc w:val="both"/>
        <w:rPr>
          <w:rFonts w:cs="Calibri" w:cstheme="minorHAnsi"/>
          <w:color w:val="000000" w:themeColor="text1"/>
          <w:sz w:val="20"/>
          <w:szCs w:val="20"/>
        </w:rPr>
      </w:pPr>
      <w:r>
        <w:rPr>
          <w:rFonts w:cs="Calibri" w:cstheme="minorHAnsi"/>
          <w:color w:val="000000" w:themeColor="text1"/>
          <w:sz w:val="20"/>
          <w:szCs w:val="20"/>
        </w:rPr>
      </w:r>
    </w:p>
    <w:p>
      <w:pPr>
        <w:pStyle w:val="Normal"/>
        <w:spacing w:lineRule="auto" w:line="240" w:before="0" w:after="0"/>
        <w:jc w:val="both"/>
        <w:rPr>
          <w:rFonts w:cs="Calibri" w:cstheme="minorHAnsi"/>
          <w:sz w:val="20"/>
          <w:szCs w:val="20"/>
        </w:rPr>
      </w:pPr>
      <w:r>
        <w:rPr>
          <w:rFonts w:cs="Calibri" w:cstheme="minorHAnsi"/>
          <w:sz w:val="20"/>
          <w:szCs w:val="20"/>
        </w:rPr>
        <w:t>Should you have any questions regarding the above, please do not hesitate to contact us.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rPr>
      </w:pPr>
      <w:r>
        <w:rPr>
          <w:rFonts w:cs="Calibri" w:cstheme="minorHAnsi"/>
        </w:rPr>
      </w:r>
    </w:p>
    <w:p>
      <w:pPr>
        <w:pStyle w:val="Heading1"/>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15" w:name="_Toc94015680"/>
      <w:r>
        <w:rPr>
          <w:rFonts w:cs="Calibri" w:ascii="Calibri" w:hAnsi="Calibri" w:asciiTheme="minorHAnsi" w:cstheme="minorHAnsi" w:hAnsiTheme="minorHAnsi"/>
          <w:sz w:val="28"/>
          <w:szCs w:val="28"/>
        </w:rPr>
        <w:t>PROVIDING 21NYK ON GA – ELECTRONIC FILING</w:t>
      </w:r>
      <w:bookmarkEnd w:id="115"/>
    </w:p>
    <w:p>
      <w:pPr>
        <w:pStyle w:val="Normal"/>
        <w:spacing w:lineRule="auto" w:line="240" w:before="0" w:after="0"/>
        <w:jc w:val="both"/>
        <w:rPr>
          <w:rFonts w:cs="Calibri" w:cstheme="minorHAnsi"/>
        </w:rPr>
      </w:pPr>
      <w:r>
        <w:rPr>
          <w:rFonts w:cs="Calibri" w:cstheme="minorHAnsi"/>
        </w:rPr>
      </w:r>
    </w:p>
    <w:p>
      <w:pPr>
        <w:pStyle w:val="Normal"/>
        <w:spacing w:lineRule="auto" w:line="240" w:before="0" w:afterAutospacing="1"/>
        <w:jc w:val="both"/>
        <w:rPr>
          <w:rFonts w:cs="Calibri" w:cstheme="minorHAnsi"/>
          <w:color w:val="00B050"/>
          <w:sz w:val="20"/>
          <w:szCs w:val="20"/>
        </w:rPr>
      </w:pPr>
      <w:r>
        <w:rPr>
          <w:rFonts w:cs="Calibri" w:cstheme="minorHAnsi"/>
          <w:i/>
          <w:sz w:val="20"/>
          <w:szCs w:val="20"/>
        </w:rPr>
        <w:t xml:space="preserve">ACTION REQUIRED: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STRICTLY PRIVATE &amp; CONFIDENTIAL</w:t>
      </w:r>
    </w:p>
    <w:p>
      <w:pPr>
        <w:pStyle w:val="Normal"/>
        <w:spacing w:lineRule="auto" w:line="240" w:before="0" w:after="0"/>
        <w:jc w:val="both"/>
        <w:rPr>
          <w:rFonts w:cs="Calibri" w:cstheme="minorHAnsi"/>
          <w:b/>
          <w:b/>
          <w:bCs/>
          <w:i/>
          <w:i/>
          <w:iCs/>
          <w:sz w:val="20"/>
          <w:szCs w:val="20"/>
        </w:rPr>
      </w:pPr>
      <w:r>
        <w:rPr>
          <w:rFonts w:cs="Calibri" w:cstheme="minorHAnsi"/>
          <w:b/>
          <w:bCs/>
          <w:i/>
          <w:iCs/>
          <w:sz w:val="20"/>
          <w:szCs w:val="20"/>
        </w:rPr>
        <w:t>STRICTLY PRIVATE &amp; CONFIDENTIAL</w:t>
      </w:r>
    </w:p>
    <w:p>
      <w:pPr>
        <w:pStyle w:val="Normal"/>
        <w:spacing w:lineRule="auto" w:line="240" w:before="0" w:after="0"/>
        <w:jc w:val="both"/>
        <w:rPr>
          <w:rFonts w:cs="Calibri" w:cstheme="minorHAnsi"/>
          <w:b/>
          <w:b/>
          <w:bCs/>
          <w:i/>
          <w:i/>
          <w:iCs/>
          <w:sz w:val="20"/>
          <w:szCs w:val="20"/>
        </w:rPr>
      </w:pPr>
      <w:r>
        <w:rPr>
          <w:rFonts w:cs="Calibri" w:cstheme="minorHAnsi"/>
          <w:b/>
          <w:bCs/>
          <w:i/>
          <w:iCs/>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EXPAT</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PlainText"/>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The purpose of this message is to inform you that your 2021 Hungarian personal income tax related documents have been completed and are available for your review. In order to access your documents please log into </w:t>
      </w:r>
      <w:r>
        <w:fldChar w:fldCharType="begin"/>
      </w:r>
      <w:r>
        <w:rPr>
          <w:rStyle w:val="InternetLink"/>
          <w:szCs w:val="20"/>
          <w:rFonts w:cs="Calibri" w:ascii="Calibri" w:hAnsi="Calibri"/>
        </w:rPr>
        <w:instrText xml:space="preserve"> HYPERLINK "http://www.gadeloitte.com/" \l "_blank"</w:instrText>
      </w:r>
      <w:r>
        <w:rPr>
          <w:rStyle w:val="InternetLink"/>
          <w:szCs w:val="20"/>
          <w:rFonts w:cs="Calibri" w:ascii="Calibri" w:hAnsi="Calibri"/>
        </w:rPr>
        <w:fldChar w:fldCharType="separate"/>
      </w:r>
      <w:r>
        <w:rPr>
          <w:rStyle w:val="InternetLink"/>
          <w:rFonts w:cs="Calibri" w:ascii="Calibri" w:hAnsi="Calibri" w:asciiTheme="minorHAnsi" w:cstheme="minorHAnsi" w:hAnsiTheme="minorHAnsi"/>
          <w:szCs w:val="20"/>
        </w:rPr>
        <w:t>http://www.gadeloitte.com</w:t>
      </w:r>
      <w:r>
        <w:rPr>
          <w:rStyle w:val="InternetLink"/>
          <w:szCs w:val="20"/>
          <w:rFonts w:cs="Calibri" w:ascii="Calibri" w:hAnsi="Calibri"/>
        </w:rPr>
        <w:fldChar w:fldCharType="end"/>
      </w:r>
      <w:r>
        <w:rPr>
          <w:rFonts w:cs="Calibri" w:ascii="Calibri" w:hAnsi="Calibri" w:asciiTheme="minorHAnsi" w:cstheme="minorHAnsi" w:hAnsiTheme="minorHAnsi"/>
          <w:szCs w:val="20"/>
        </w:rPr>
        <w:t>. Please click on the link for ‘My Taxes’ and then click on ‘My Documents’ and you will see a list of documents you can download and print. The ‘My Documents’ section is year specific. Please make sure that the year currently displayed is 2021.</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PlainText"/>
        <w:jc w:val="both"/>
        <w:rPr>
          <w:rFonts w:ascii="Calibri" w:hAnsi="Calibri" w:cs="Calibri" w:asciiTheme="minorHAnsi" w:cstheme="minorHAnsi" w:hAnsiTheme="minorHAnsi"/>
          <w:bCs/>
          <w:szCs w:val="20"/>
        </w:rPr>
      </w:pPr>
      <w:r>
        <w:rPr>
          <w:rFonts w:cs="Calibri" w:ascii="Calibri" w:hAnsi="Calibri" w:asciiTheme="minorHAnsi" w:cstheme="minorHAnsi" w:hAnsiTheme="minorHAnsi"/>
          <w:bCs/>
          <w:szCs w:val="20"/>
        </w:rPr>
        <w:t xml:space="preserve">Once satisfied with its content, please upload the scanned copy of </w:t>
      </w:r>
      <w:r>
        <w:rPr>
          <w:rFonts w:cs="Calibri" w:ascii="Calibri" w:hAnsi="Calibri" w:asciiTheme="minorHAnsi" w:cstheme="minorHAnsi" w:hAnsiTheme="minorHAnsi"/>
          <w:szCs w:val="20"/>
        </w:rPr>
        <w:t>the specific tax form (21NYK)</w:t>
      </w:r>
      <w:r>
        <w:rPr>
          <w:rFonts w:cs="Calibri" w:ascii="Calibri" w:hAnsi="Calibri" w:asciiTheme="minorHAnsi" w:cstheme="minorHAnsi" w:hAnsiTheme="minorHAnsi"/>
          <w:bCs/>
          <w:szCs w:val="20"/>
        </w:rPr>
        <w:t xml:space="preserve"> to </w:t>
      </w:r>
      <w:hyperlink r:id="rId30">
        <w:r>
          <w:rPr>
            <w:rStyle w:val="InternetLink"/>
            <w:rFonts w:cs="Calibri" w:ascii="Calibri" w:hAnsi="Calibri" w:asciiTheme="minorHAnsi" w:cstheme="minorHAnsi" w:hAnsiTheme="minorHAnsi"/>
            <w:bCs/>
            <w:szCs w:val="20"/>
          </w:rPr>
          <w:t>www.gadeloitte.com</w:t>
        </w:r>
      </w:hyperlink>
      <w:r>
        <w:rPr>
          <w:rFonts w:cs="Calibri" w:ascii="Calibri" w:hAnsi="Calibri" w:asciiTheme="minorHAnsi" w:cstheme="minorHAnsi" w:hAnsiTheme="minorHAnsi"/>
          <w:bCs/>
          <w:szCs w:val="20"/>
        </w:rPr>
        <w:t xml:space="preserve"> under the ‘My Documents’ section or provide us with the scanned copy via e-mail by no later than </w:t>
      </w:r>
      <w:r>
        <w:rPr>
          <w:rFonts w:cs="Calibri" w:ascii="Calibri" w:hAnsi="Calibri" w:asciiTheme="minorHAnsi" w:cstheme="minorHAnsi" w:hAnsiTheme="minorHAnsi"/>
          <w:bCs/>
          <w:szCs w:val="20"/>
          <w:highlight w:val="yellow"/>
        </w:rPr>
        <w:t>DATE</w:t>
      </w:r>
      <w:r>
        <w:rPr>
          <w:rFonts w:cs="Calibri" w:ascii="Calibri" w:hAnsi="Calibri" w:asciiTheme="minorHAnsi" w:cstheme="minorHAnsi" w:hAnsiTheme="minorHAnsi"/>
          <w:bCs/>
          <w:szCs w:val="20"/>
        </w:rPr>
        <w:t xml:space="preserve"> as the filing deadline is </w:t>
      </w:r>
      <w:r>
        <w:rPr>
          <w:rFonts w:cs="Calibri" w:ascii="Calibri" w:hAnsi="Calibri" w:asciiTheme="minorHAnsi" w:cstheme="minorHAnsi" w:hAnsiTheme="minorHAnsi"/>
          <w:b/>
          <w:bCs/>
          <w:szCs w:val="20"/>
        </w:rPr>
        <w:t>2 May 2022</w:t>
      </w:r>
      <w:r>
        <w:rPr>
          <w:rFonts w:cs="Calibri" w:ascii="Calibri" w:hAnsi="Calibri" w:asciiTheme="minorHAnsi" w:cstheme="minorHAnsi" w:hAnsiTheme="minorHAnsi"/>
          <w:bCs/>
          <w:szCs w:val="20"/>
        </w:rPr>
        <w:t>.</w:t>
      </w:r>
    </w:p>
    <w:p>
      <w:pPr>
        <w:pStyle w:val="PlainText"/>
        <w:jc w:val="both"/>
        <w:rPr>
          <w:rFonts w:ascii="Calibri" w:hAnsi="Calibri" w:cs="Calibri" w:asciiTheme="minorHAnsi" w:cstheme="minorHAnsi" w:hAnsiTheme="minorHAnsi"/>
          <w:szCs w:val="20"/>
        </w:rPr>
      </w:pPr>
      <w:r>
        <w:rPr>
          <w:rFonts w:cs="Calibri" w:cstheme="minorHAnsi" w:ascii="Calibri" w:hAnsi="Calibri"/>
          <w:szCs w:val="20"/>
        </w:rPr>
      </w:r>
    </w:p>
    <w:p>
      <w:pPr>
        <w:pStyle w:val="Normal"/>
        <w:spacing w:lineRule="auto" w:line="240"/>
        <w:jc w:val="both"/>
        <w:rPr>
          <w:rFonts w:cs="Calibri" w:cstheme="minorHAnsi"/>
          <w:sz w:val="20"/>
          <w:szCs w:val="20"/>
        </w:rPr>
      </w:pPr>
      <w:r>
        <w:rPr>
          <w:rFonts w:cs="Calibri" w:cstheme="minorHAnsi"/>
          <w:sz w:val="20"/>
          <w:szCs w:val="20"/>
        </w:rPr>
        <w:t>Should you have any questions regarding the above, please do not hesitate to contact us.</w:t>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Heading1"/>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Heading1"/>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16" w:name="_Toc94015681"/>
      <w:r>
        <w:rPr>
          <w:rFonts w:cs="Calibri" w:ascii="Calibri" w:hAnsi="Calibri" w:asciiTheme="minorHAnsi" w:cstheme="minorHAnsi" w:hAnsiTheme="minorHAnsi"/>
          <w:sz w:val="28"/>
          <w:szCs w:val="28"/>
        </w:rPr>
        <w:t>PROVIDING 21NYK VIA EMAIL – EXPAT FILES</w:t>
      </w:r>
      <w:bookmarkEnd w:id="116"/>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ACTION REQUIRED: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STRICTLY PRIVATE &amp; CONFIDENTIAL</w:t>
      </w:r>
    </w:p>
    <w:p>
      <w:pPr>
        <w:pStyle w:val="Normal"/>
        <w:spacing w:lineRule="auto" w:line="240" w:before="0" w:after="0"/>
        <w:jc w:val="both"/>
        <w:rPr>
          <w:rFonts w:cs="Calibri" w:cstheme="minorHAnsi"/>
          <w:color w:val="00B050"/>
          <w:sz w:val="20"/>
          <w:szCs w:val="20"/>
        </w:rPr>
      </w:pPr>
      <w:r>
        <w:rPr>
          <w:rFonts w:cs="Calibri" w:cstheme="minorHAnsi"/>
          <w:color w:val="00B050"/>
          <w:sz w:val="20"/>
          <w:szCs w:val="20"/>
        </w:rPr>
      </w:r>
    </w:p>
    <w:p>
      <w:pPr>
        <w:pStyle w:val="Normal"/>
        <w:spacing w:lineRule="auto" w:line="240" w:before="0" w:after="0"/>
        <w:jc w:val="both"/>
        <w:rPr>
          <w:rFonts w:cs="Calibri" w:cstheme="minorHAnsi"/>
          <w:b/>
          <w:b/>
          <w:bCs/>
          <w:i/>
          <w:i/>
          <w:iCs/>
          <w:sz w:val="20"/>
          <w:szCs w:val="20"/>
        </w:rPr>
      </w:pPr>
      <w:r>
        <w:rPr>
          <w:rFonts w:cs="Calibri" w:cstheme="minorHAnsi"/>
          <w:b/>
          <w:bCs/>
          <w:i/>
          <w:iCs/>
          <w:sz w:val="20"/>
          <w:szCs w:val="20"/>
        </w:rPr>
        <w:t>STRICTLY PRIVATE &amp; CONFIDENTIAL</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EXPAT</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The purpose of this message is to inform you that your 2021 Hungarian personal income tax related documents have been completed and are available for your review. Please find the documents attached. The files are password protected. The password will follow shortly in a separate email.</w:t>
      </w:r>
    </w:p>
    <w:p>
      <w:pPr>
        <w:pStyle w:val="PlainText"/>
        <w:jc w:val="both"/>
        <w:rPr>
          <w:rFonts w:ascii="Calibri" w:hAnsi="Calibri" w:cs="Calibri" w:asciiTheme="minorHAnsi" w:cstheme="minorHAnsi" w:hAnsiTheme="minorHAnsi"/>
          <w:b/>
          <w:b/>
          <w:bCs/>
          <w:szCs w:val="20"/>
        </w:rPr>
      </w:pPr>
      <w:r>
        <w:rPr>
          <w:rFonts w:cs="Calibri" w:cstheme="minorHAnsi" w:ascii="Calibri" w:hAnsi="Calibri"/>
          <w:b/>
          <w:bCs/>
          <w:szCs w:val="20"/>
        </w:rPr>
      </w:r>
    </w:p>
    <w:p>
      <w:pPr>
        <w:pStyle w:val="PlainText"/>
        <w:jc w:val="both"/>
        <w:rPr>
          <w:rFonts w:ascii="Calibri" w:hAnsi="Calibri" w:cs="Calibri" w:asciiTheme="minorHAnsi" w:cstheme="minorHAnsi" w:hAnsiTheme="minorHAnsi"/>
          <w:bCs/>
          <w:color w:val="000000"/>
          <w:szCs w:val="20"/>
        </w:rPr>
      </w:pPr>
      <w:r>
        <w:rPr>
          <w:rFonts w:cs="Calibri" w:ascii="Calibri" w:hAnsi="Calibri" w:asciiTheme="minorHAnsi" w:cstheme="minorHAnsi" w:hAnsiTheme="minorHAnsi"/>
          <w:szCs w:val="20"/>
        </w:rPr>
        <w:t xml:space="preserve">Once satisfied with its content, please print, sign in blue ink and send the specific tax form (21NYK) to the Hungarian Tax Authority at your earliest convenience as the filing deadline of this form is </w:t>
      </w:r>
      <w:r>
        <w:rPr>
          <w:rFonts w:cs="Calibri" w:ascii="Calibri" w:hAnsi="Calibri" w:asciiTheme="minorHAnsi" w:cstheme="minorHAnsi" w:hAnsiTheme="minorHAnsi"/>
          <w:b/>
          <w:bCs/>
          <w:szCs w:val="20"/>
        </w:rPr>
        <w:t>2 May 2022</w:t>
      </w:r>
      <w:r>
        <w:rPr>
          <w:rFonts w:cs="Calibri" w:ascii="Calibri" w:hAnsi="Calibri" w:asciiTheme="minorHAnsi" w:cstheme="minorHAnsi" w:hAnsiTheme="minorHAnsi"/>
          <w:szCs w:val="20"/>
        </w:rPr>
        <w:t>. Please confirm it to us in an email once you have sent form 21NYK to the Tax Authority.</w:t>
      </w:r>
    </w:p>
    <w:p>
      <w:pPr>
        <w:pStyle w:val="Normal"/>
        <w:spacing w:lineRule="auto" w:line="240" w:before="0" w:after="0"/>
        <w:jc w:val="both"/>
        <w:rPr>
          <w:rFonts w:cs="Calibri" w:cstheme="minorHAnsi"/>
          <w:color w:val="000000" w:themeColor="text1"/>
          <w:sz w:val="20"/>
          <w:szCs w:val="20"/>
        </w:rPr>
      </w:pPr>
      <w:r>
        <w:rPr>
          <w:rFonts w:cs="Calibri" w:cstheme="minorHAnsi"/>
          <w:color w:val="000000" w:themeColor="text1"/>
          <w:sz w:val="20"/>
          <w:szCs w:val="20"/>
        </w:rPr>
      </w:r>
    </w:p>
    <w:p>
      <w:pPr>
        <w:pStyle w:val="Normal"/>
        <w:spacing w:lineRule="auto" w:line="240" w:before="0" w:after="0"/>
        <w:jc w:val="both"/>
        <w:rPr>
          <w:rFonts w:cs="Calibri" w:cstheme="minorHAnsi"/>
          <w:sz w:val="20"/>
          <w:szCs w:val="20"/>
        </w:rPr>
      </w:pPr>
      <w:r>
        <w:rPr>
          <w:rFonts w:cs="Calibri" w:cstheme="minorHAnsi"/>
          <w:sz w:val="20"/>
          <w:szCs w:val="20"/>
        </w:rPr>
        <w:t>Should you have any questions regarding the above, please do not hesitate to contact us.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rPr>
      </w:pPr>
      <w:r>
        <w:rPr>
          <w:rFonts w:cs="Calibri" w:cstheme="minorHAnsi"/>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17" w:name="_Toc94015682"/>
      <w:r>
        <w:rPr>
          <w:rFonts w:cs="Calibri" w:ascii="Calibri" w:hAnsi="Calibri" w:asciiTheme="minorHAnsi" w:cstheme="minorHAnsi" w:hAnsiTheme="minorHAnsi"/>
          <w:sz w:val="28"/>
          <w:szCs w:val="28"/>
        </w:rPr>
        <w:t>PROVIDING 21NYK VIA EMAIL – ELECTRONIC FILING</w:t>
      </w:r>
      <w:bookmarkEnd w:id="117"/>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i/>
          <w:i/>
          <w:sz w:val="20"/>
          <w:szCs w:val="20"/>
        </w:rPr>
      </w:pPr>
      <w:r>
        <w:rPr>
          <w:rFonts w:cs="Calibri" w:cstheme="minorHAnsi"/>
          <w:i/>
          <w:sz w:val="20"/>
          <w:szCs w:val="20"/>
        </w:rPr>
        <w:t xml:space="preserve">ACTION REQUIRED: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STRICTLY PRIVATE &amp; CONFIDENTIAL</w:t>
      </w:r>
    </w:p>
    <w:p>
      <w:pPr>
        <w:pStyle w:val="Normal"/>
        <w:spacing w:lineRule="auto" w:line="240" w:before="0" w:after="0"/>
        <w:jc w:val="both"/>
        <w:rPr>
          <w:rFonts w:cs="Calibri" w:cstheme="minorHAnsi"/>
          <w:color w:val="00B050"/>
          <w:sz w:val="20"/>
          <w:szCs w:val="20"/>
        </w:rPr>
      </w:pPr>
      <w:r>
        <w:rPr>
          <w:rFonts w:cs="Calibri" w:cstheme="minorHAnsi"/>
          <w:color w:val="00B050"/>
          <w:sz w:val="20"/>
          <w:szCs w:val="20"/>
        </w:rPr>
      </w:r>
    </w:p>
    <w:p>
      <w:pPr>
        <w:pStyle w:val="Normal"/>
        <w:spacing w:lineRule="auto" w:line="240" w:before="0" w:after="0"/>
        <w:jc w:val="both"/>
        <w:rPr>
          <w:rFonts w:cs="Calibri" w:cstheme="minorHAnsi"/>
          <w:b/>
          <w:b/>
          <w:bCs/>
          <w:i/>
          <w:i/>
          <w:iCs/>
          <w:sz w:val="20"/>
          <w:szCs w:val="20"/>
        </w:rPr>
      </w:pPr>
      <w:r>
        <w:rPr>
          <w:rFonts w:cs="Calibri" w:cstheme="minorHAnsi"/>
          <w:b/>
          <w:bCs/>
          <w:i/>
          <w:iCs/>
          <w:sz w:val="20"/>
          <w:szCs w:val="20"/>
        </w:rPr>
        <w:t>STRICTLY PRIVATE &amp; CONFIDENTIAL</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EXPAT</w:t>
      </w:r>
      <w:r>
        <w:rPr>
          <w:rFonts w:cs="Calibri" w:cstheme="minorHAnsi"/>
          <w:sz w:val="20"/>
          <w:szCs w:val="20"/>
        </w:rPr>
        <w: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The purpose of this message is to inform you that your 2021 Hungarian personal income tax related documents have been completed and are available for your review. Please find the documents attached. The files are password protected. The password will follow shortly in a separate email.</w:t>
      </w:r>
    </w:p>
    <w:p>
      <w:pPr>
        <w:pStyle w:val="PlainText"/>
        <w:jc w:val="both"/>
        <w:rPr>
          <w:rFonts w:ascii="Calibri" w:hAnsi="Calibri" w:cs="Calibri" w:asciiTheme="minorHAnsi" w:cstheme="minorHAnsi" w:hAnsiTheme="minorHAnsi"/>
          <w:bCs/>
          <w:szCs w:val="20"/>
        </w:rPr>
      </w:pPr>
      <w:r>
        <w:rPr>
          <w:rFonts w:cs="Calibri" w:cstheme="minorHAnsi" w:ascii="Calibri" w:hAnsi="Calibri"/>
          <w:bCs/>
          <w:szCs w:val="20"/>
        </w:rPr>
      </w:r>
    </w:p>
    <w:p>
      <w:pPr>
        <w:pStyle w:val="PlainText"/>
        <w:jc w:val="both"/>
        <w:rPr>
          <w:rFonts w:ascii="Calibri" w:hAnsi="Calibri" w:cs="Calibri" w:asciiTheme="minorHAnsi" w:cstheme="minorHAnsi" w:hAnsiTheme="minorHAnsi"/>
          <w:bCs/>
          <w:szCs w:val="20"/>
        </w:rPr>
      </w:pPr>
      <w:r>
        <w:rPr>
          <w:rFonts w:cs="Calibri" w:ascii="Calibri" w:hAnsi="Calibri" w:asciiTheme="minorHAnsi" w:cstheme="minorHAnsi" w:hAnsiTheme="minorHAnsi"/>
          <w:bCs/>
          <w:szCs w:val="20"/>
        </w:rPr>
        <w:t xml:space="preserve">Once satisfied with its content, please send us the scanned copy of </w:t>
      </w:r>
      <w:r>
        <w:rPr>
          <w:rFonts w:cs="Calibri" w:ascii="Calibri" w:hAnsi="Calibri" w:asciiTheme="minorHAnsi" w:cstheme="minorHAnsi" w:hAnsiTheme="minorHAnsi"/>
          <w:szCs w:val="20"/>
        </w:rPr>
        <w:t>the specific tax form (21NYK)</w:t>
      </w:r>
      <w:r>
        <w:rPr>
          <w:rFonts w:cs="Calibri" w:ascii="Calibri" w:hAnsi="Calibri" w:asciiTheme="minorHAnsi" w:cstheme="minorHAnsi" w:hAnsiTheme="minorHAnsi"/>
          <w:bCs/>
          <w:szCs w:val="20"/>
        </w:rPr>
        <w:t xml:space="preserve"> via e-mail by no later than </w:t>
      </w:r>
      <w:r>
        <w:rPr>
          <w:rFonts w:cs="Calibri" w:ascii="Calibri" w:hAnsi="Calibri" w:asciiTheme="minorHAnsi" w:cstheme="minorHAnsi" w:hAnsiTheme="minorHAnsi"/>
          <w:bCs/>
          <w:szCs w:val="20"/>
          <w:highlight w:val="yellow"/>
        </w:rPr>
        <w:t>DATE</w:t>
      </w:r>
      <w:r>
        <w:rPr>
          <w:rFonts w:cs="Calibri" w:ascii="Calibri" w:hAnsi="Calibri" w:asciiTheme="minorHAnsi" w:cstheme="minorHAnsi" w:hAnsiTheme="minorHAnsi"/>
          <w:bCs/>
          <w:szCs w:val="20"/>
        </w:rPr>
        <w:t xml:space="preserve"> as the filing deadline is </w:t>
      </w:r>
      <w:r>
        <w:rPr>
          <w:rFonts w:cs="Calibri" w:ascii="Calibri" w:hAnsi="Calibri" w:asciiTheme="minorHAnsi" w:cstheme="minorHAnsi" w:hAnsiTheme="minorHAnsi"/>
          <w:b/>
          <w:bCs/>
          <w:szCs w:val="20"/>
        </w:rPr>
        <w:t>2 May 2022</w:t>
      </w:r>
      <w:r>
        <w:rPr>
          <w:rFonts w:cs="Calibri" w:ascii="Calibri" w:hAnsi="Calibri" w:asciiTheme="minorHAnsi" w:cstheme="minorHAnsi" w:hAnsiTheme="minorHAnsi"/>
          <w:bCs/>
          <w:szCs w:val="20"/>
        </w:rPr>
        <w:t>.</w:t>
      </w:r>
    </w:p>
    <w:p>
      <w:pPr>
        <w:pStyle w:val="Normal"/>
        <w:spacing w:lineRule="auto" w:line="240" w:before="0" w:after="0"/>
        <w:jc w:val="both"/>
        <w:rPr>
          <w:rFonts w:cs="Calibri" w:cstheme="minorHAnsi"/>
          <w:color w:val="000000" w:themeColor="text1"/>
          <w:sz w:val="20"/>
          <w:szCs w:val="20"/>
        </w:rPr>
      </w:pPr>
      <w:r>
        <w:rPr>
          <w:rFonts w:cs="Calibri" w:cstheme="minorHAnsi"/>
          <w:color w:val="000000" w:themeColor="text1"/>
          <w:sz w:val="20"/>
          <w:szCs w:val="20"/>
        </w:rPr>
      </w:r>
    </w:p>
    <w:p>
      <w:pPr>
        <w:pStyle w:val="Normal"/>
        <w:spacing w:lineRule="auto" w:line="240" w:before="0" w:after="0"/>
        <w:jc w:val="both"/>
        <w:rPr>
          <w:rFonts w:cs="Calibri" w:cstheme="minorHAnsi"/>
          <w:sz w:val="20"/>
          <w:szCs w:val="20"/>
        </w:rPr>
      </w:pPr>
      <w:r>
        <w:rPr>
          <w:rFonts w:cs="Calibri" w:cstheme="minorHAnsi"/>
          <w:sz w:val="20"/>
          <w:szCs w:val="20"/>
        </w:rPr>
        <w:t>Should you have any questions regarding the above, please do not hesitate to contact us.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color w:val="1F497D"/>
        </w:rPr>
      </w:pPr>
      <w:r>
        <w:rPr>
          <w:rFonts w:cs="Calibri" w:cstheme="minorHAnsi"/>
          <w:color w:val="1F497D"/>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18" w:name="_Toc94015683"/>
      <w:r>
        <w:rPr>
          <w:rFonts w:cs="Calibri" w:ascii="Calibri" w:hAnsi="Calibri" w:asciiTheme="minorHAnsi" w:cstheme="minorHAnsi" w:hAnsiTheme="minorHAnsi"/>
          <w:sz w:val="28"/>
          <w:szCs w:val="28"/>
        </w:rPr>
        <w:t>PROVIDING 21NYK – ELECTRONIC FILING – 1ST REMINDER</w:t>
      </w:r>
      <w:bookmarkEnd w:id="118"/>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color w:val="00B050"/>
          <w:sz w:val="20"/>
          <w:szCs w:val="20"/>
        </w:rPr>
      </w:pPr>
      <w:r>
        <w:rPr>
          <w:rFonts w:cs="Calibri" w:cstheme="minorHAnsi"/>
          <w:i/>
          <w:sz w:val="20"/>
          <w:szCs w:val="20"/>
        </w:rPr>
        <w:t xml:space="preserve">KIND REMINDER - ACTION REQUIRED: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STRICTLY PRIVATE &amp; CONFIDENTIAL</w:t>
      </w:r>
    </w:p>
    <w:p>
      <w:pPr>
        <w:pStyle w:val="Normal"/>
        <w:spacing w:lineRule="auto" w:line="240" w:before="0" w:after="0"/>
        <w:jc w:val="both"/>
        <w:rPr>
          <w:rFonts w:cs="Calibri" w:cstheme="minorHAnsi"/>
          <w:color w:val="00B050"/>
          <w:sz w:val="20"/>
          <w:szCs w:val="20"/>
        </w:rPr>
      </w:pPr>
      <w:r>
        <w:rPr>
          <w:rFonts w:cs="Calibri" w:cstheme="minorHAnsi"/>
          <w:color w:val="00B050"/>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Dear </w:t>
      </w:r>
      <w:r>
        <w:rPr>
          <w:rFonts w:cs="Calibri" w:cstheme="minorHAnsi"/>
          <w:sz w:val="20"/>
          <w:szCs w:val="20"/>
          <w:highlight w:val="yellow"/>
        </w:rPr>
        <w:t>EXPAT,</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 xml:space="preserve">Referring to our message below, we remind you that your </w:t>
      </w:r>
      <w:r>
        <w:rPr>
          <w:rFonts w:cs="Calibri" w:cstheme="minorHAnsi"/>
          <w:sz w:val="20"/>
          <w:szCs w:val="20"/>
        </w:rPr>
        <w:t xml:space="preserve">2021 Hungarian personal income tax related documents </w:t>
      </w:r>
      <w:r>
        <w:rPr>
          <w:rFonts w:cs="Calibri" w:cstheme="minorHAnsi"/>
          <w:color w:val="000000"/>
          <w:sz w:val="20"/>
          <w:szCs w:val="20"/>
        </w:rPr>
        <w:t>have been completed and are available for your review.</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 xml:space="preserve">As the filing deadline of the form is </w:t>
      </w:r>
      <w:r>
        <w:rPr>
          <w:rFonts w:cs="Calibri" w:cstheme="minorHAnsi"/>
          <w:b/>
          <w:color w:val="000000"/>
          <w:sz w:val="20"/>
          <w:szCs w:val="20"/>
        </w:rPr>
        <w:t>2 May 2022</w:t>
      </w:r>
      <w:r>
        <w:rPr>
          <w:rFonts w:cs="Calibri" w:cstheme="minorHAnsi"/>
          <w:color w:val="000000"/>
          <w:sz w:val="20"/>
          <w:szCs w:val="20"/>
        </w:rPr>
        <w:t xml:space="preserve">, which is due in </w:t>
      </w:r>
      <w:r>
        <w:rPr>
          <w:rFonts w:cs="Calibri" w:cstheme="minorHAnsi"/>
          <w:color w:val="000000"/>
          <w:sz w:val="20"/>
          <w:szCs w:val="20"/>
          <w:highlight w:val="yellow"/>
        </w:rPr>
        <w:t>X days</w:t>
      </w:r>
      <w:r>
        <w:rPr>
          <w:rFonts w:cs="Calibri" w:cstheme="minorHAnsi"/>
          <w:color w:val="000000"/>
          <w:sz w:val="20"/>
          <w:szCs w:val="20"/>
        </w:rPr>
        <w:t>, please send the copy of your signed  21NYK form to us via email</w:t>
      </w:r>
    </w:p>
    <w:p>
      <w:pPr>
        <w:pStyle w:val="Normal"/>
        <w:spacing w:lineRule="auto" w:line="240" w:before="0" w:after="0"/>
        <w:jc w:val="both"/>
        <w:rPr>
          <w:rFonts w:cs="Calibri" w:cstheme="minorHAnsi"/>
          <w:b/>
          <w:b/>
          <w:bCs/>
          <w:sz w:val="20"/>
          <w:szCs w:val="20"/>
        </w:rPr>
      </w:pPr>
      <w:r>
        <w:rPr>
          <w:rFonts w:cs="Calibri" w:cstheme="minorHAnsi"/>
          <w:b/>
          <w:bCs/>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As we have electronic registration for you, we will file the 21NYK electronically on your behalf. </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sz w:val="20"/>
          <w:szCs w:val="20"/>
        </w:rPr>
      </w:pPr>
      <w:r>
        <w:rPr>
          <w:rFonts w:cs="Calibri" w:cstheme="minorHAnsi"/>
          <w:color w:val="000000"/>
          <w:sz w:val="20"/>
          <w:szCs w:val="20"/>
        </w:rPr>
        <w:t>Should you have any questions regarding your tax return, please do not hesitate to contact us.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color w:val="000000"/>
        </w:rPr>
      </w:pPr>
      <w:r>
        <w:rPr>
          <w:rFonts w:cs="Calibri" w:cstheme="minorHAnsi"/>
          <w:color w:val="000000"/>
        </w:rPr>
      </w:r>
    </w:p>
    <w:p>
      <w:pPr>
        <w:pStyle w:val="Normal"/>
        <w:spacing w:lineRule="auto" w:line="240" w:before="0" w:after="0"/>
        <w:jc w:val="both"/>
        <w:rPr>
          <w:rFonts w:cs="Calibri" w:cstheme="minorHAnsi"/>
          <w:color w:val="000000"/>
          <w:highlight w:val="yellow"/>
        </w:rPr>
      </w:pPr>
      <w:r>
        <w:rPr>
          <w:rFonts w:cs="Calibri" w:cstheme="minorHAnsi"/>
          <w:color w:val="000000"/>
          <w:highlight w:val="yellow"/>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19" w:name="_Toc94015684"/>
      <w:r>
        <w:rPr>
          <w:rFonts w:cs="Calibri" w:ascii="Calibri" w:hAnsi="Calibri" w:asciiTheme="minorHAnsi" w:cstheme="minorHAnsi" w:hAnsiTheme="minorHAnsi"/>
          <w:sz w:val="28"/>
          <w:szCs w:val="28"/>
        </w:rPr>
        <w:t>PROVIDING 21NYK – ELECTRONIC FILING – 2ND REMINDER</w:t>
      </w:r>
      <w:bookmarkEnd w:id="119"/>
      <w:r>
        <w:rPr>
          <w:rFonts w:cs="Calibri" w:ascii="Calibri" w:hAnsi="Calibri" w:asciiTheme="minorHAnsi" w:cstheme="minorHAnsi" w:hAnsiTheme="minorHAnsi"/>
          <w:sz w:val="28"/>
          <w:szCs w:val="28"/>
        </w:rPr>
        <w:t xml:space="preserve"> </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color w:val="00B050"/>
          <w:sz w:val="20"/>
          <w:szCs w:val="20"/>
        </w:rPr>
      </w:pPr>
      <w:r>
        <w:rPr>
          <w:rFonts w:cs="Calibri" w:cstheme="minorHAnsi"/>
          <w:i/>
          <w:sz w:val="20"/>
          <w:szCs w:val="20"/>
        </w:rPr>
        <w:t xml:space="preserve">URGENT - ACTION REQUIRED: </w:t>
      </w:r>
      <w:r>
        <w:rPr>
          <w:rFonts w:cs="Calibri" w:cstheme="minorHAnsi"/>
          <w:i/>
          <w:sz w:val="20"/>
          <w:szCs w:val="20"/>
          <w:highlight w:val="yellow"/>
        </w:rPr>
        <w:t xml:space="preserve">Client </w:t>
      </w:r>
      <w:r>
        <w:rPr>
          <w:rFonts w:cs="Calibri" w:cstheme="minorHAnsi"/>
          <w:i/>
          <w:sz w:val="20"/>
          <w:szCs w:val="20"/>
        </w:rPr>
        <w:t>–</w:t>
      </w:r>
      <w:r>
        <w:rPr>
          <w:rFonts w:cs="Calibri" w:cstheme="minorHAnsi"/>
          <w:i/>
          <w:sz w:val="20"/>
          <w:szCs w:val="20"/>
          <w:highlight w:val="yellow"/>
        </w:rPr>
        <w:t xml:space="preserve"> Expat </w:t>
      </w:r>
      <w:r>
        <w:rPr>
          <w:rFonts w:cs="Calibri" w:cstheme="minorHAnsi"/>
          <w:i/>
          <w:sz w:val="20"/>
          <w:szCs w:val="20"/>
        </w:rPr>
        <w:t>– 2021 Hungarian annual personal income tax return – STRICTLY PRIVATE &amp; CONFIDENTIAL</w:t>
      </w:r>
    </w:p>
    <w:p>
      <w:pPr>
        <w:pStyle w:val="Normal"/>
        <w:spacing w:lineRule="auto" w:line="240" w:before="0" w:after="0"/>
        <w:jc w:val="both"/>
        <w:rPr>
          <w:rFonts w:cs="Calibri" w:cstheme="minorHAnsi"/>
          <w:b/>
          <w:b/>
          <w:color w:val="00B050"/>
          <w:sz w:val="20"/>
          <w:szCs w:val="20"/>
        </w:rPr>
      </w:pPr>
      <w:r>
        <w:rPr>
          <w:rFonts w:cs="Calibri" w:cstheme="minorHAnsi"/>
          <w:b/>
          <w:color w:val="00B050"/>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 xml:space="preserve">Dear </w:t>
      </w:r>
      <w:r>
        <w:rPr>
          <w:rFonts w:cs="Calibri" w:cstheme="minorHAnsi"/>
          <w:color w:val="000000"/>
          <w:sz w:val="20"/>
          <w:szCs w:val="20"/>
          <w:highlight w:val="yellow"/>
        </w:rPr>
        <w:t>EXPAT</w:t>
      </w:r>
      <w:r>
        <w:rPr>
          <w:rFonts w:cs="Calibri" w:cstheme="minorHAnsi"/>
          <w:color w:val="000000"/>
          <w:sz w:val="20"/>
          <w:szCs w:val="20"/>
        </w:rPr>
        <w:t>,</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Referring to our messages below, we remind you that we have still not received a scanned copy of your signed 21NYK form.</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 xml:space="preserve">As the filing deadline of the form is </w:t>
      </w:r>
      <w:r>
        <w:rPr>
          <w:rFonts w:cs="Calibri" w:cstheme="minorHAnsi"/>
          <w:b/>
          <w:color w:val="000000"/>
          <w:sz w:val="20"/>
          <w:szCs w:val="20"/>
        </w:rPr>
        <w:t>2 May 2022</w:t>
      </w:r>
      <w:r>
        <w:rPr>
          <w:rFonts w:cs="Calibri" w:cstheme="minorHAnsi"/>
          <w:color w:val="000000"/>
          <w:sz w:val="20"/>
          <w:szCs w:val="20"/>
        </w:rPr>
        <w:t xml:space="preserve">, which is due in </w:t>
      </w:r>
      <w:r>
        <w:rPr>
          <w:rFonts w:cs="Calibri" w:cstheme="minorHAnsi"/>
          <w:color w:val="000000"/>
          <w:sz w:val="20"/>
          <w:szCs w:val="20"/>
          <w:highlight w:val="yellow"/>
        </w:rPr>
        <w:t>X days</w:t>
      </w:r>
      <w:r>
        <w:rPr>
          <w:rFonts w:cs="Calibri" w:cstheme="minorHAnsi"/>
          <w:color w:val="000000"/>
          <w:sz w:val="20"/>
          <w:szCs w:val="20"/>
        </w:rPr>
        <w:t>, please send your 21NYK form to the Hungarian Tax Authority’s following mailing address:</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before="0" w:after="0"/>
        <w:rPr>
          <w:rFonts w:cs="Calibri" w:cstheme="minorHAnsi"/>
          <w:sz w:val="20"/>
          <w:szCs w:val="20"/>
        </w:rPr>
      </w:pPr>
      <w:r>
        <w:rPr>
          <w:rFonts w:cs="Calibri" w:cstheme="minorHAnsi"/>
          <w:b/>
          <w:bCs/>
          <w:sz w:val="20"/>
          <w:szCs w:val="20"/>
          <w:highlight w:val="yellow"/>
        </w:rPr>
        <w:t>NAV ………….</w:t>
      </w:r>
    </w:p>
    <w:p>
      <w:pPr>
        <w:pStyle w:val="Normal"/>
        <w:spacing w:before="0" w:after="0"/>
        <w:rPr>
          <w:rFonts w:cs="Calibri" w:cstheme="minorHAnsi"/>
          <w:sz w:val="20"/>
          <w:szCs w:val="20"/>
        </w:rPr>
      </w:pPr>
      <w:r>
        <w:rPr>
          <w:rFonts w:cs="Calibri" w:cstheme="minorHAnsi"/>
          <w:sz w:val="20"/>
          <w:szCs w:val="20"/>
        </w:rPr>
      </w:r>
    </w:p>
    <w:p>
      <w:pPr>
        <w:pStyle w:val="Normal"/>
        <w:spacing w:before="0" w:after="0"/>
        <w:rPr>
          <w:rFonts w:cs="Calibri" w:cstheme="minorHAnsi"/>
          <w:color w:val="000000"/>
          <w:sz w:val="20"/>
          <w:szCs w:val="20"/>
          <w:highlight w:val="yellow"/>
        </w:rPr>
      </w:pPr>
      <w:r>
        <w:rPr>
          <w:rFonts w:cs="Calibri" w:cstheme="minorHAnsi"/>
          <w:color w:val="000000"/>
          <w:sz w:val="20"/>
          <w:szCs w:val="20"/>
          <w:highlight w:val="yellow"/>
        </w:rPr>
        <w:t xml:space="preserve">Lakóhely szerinti NAV: </w:t>
      </w:r>
      <w:hyperlink r:id="rId31">
        <w:r>
          <w:rPr>
            <w:rStyle w:val="InternetLink"/>
            <w:rFonts w:cs="Calibri" w:cstheme="minorHAnsi"/>
            <w:sz w:val="20"/>
            <w:szCs w:val="20"/>
          </w:rPr>
          <w:t>NAV - Igazgatóságok (gov.hu)</w:t>
        </w:r>
        <w:r>
          <w:rPr>
            <w:rStyle w:val="InternetLink"/>
            <w:rFonts w:cs="Calibri" w:cstheme="minorHAnsi"/>
            <w:sz w:val="20"/>
            <w:szCs w:val="20"/>
            <w:highlight w:val="yellow"/>
          </w:rPr>
          <w:t xml:space="preserve"> </w:t>
        </w:r>
      </w:hyperlink>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sz w:val="20"/>
          <w:szCs w:val="20"/>
        </w:rPr>
      </w:pPr>
      <w:r>
        <w:rPr>
          <w:rFonts w:cs="Calibri" w:cstheme="minorHAnsi"/>
          <w:color w:val="000000"/>
          <w:sz w:val="20"/>
          <w:szCs w:val="20"/>
        </w:rPr>
        <w:t xml:space="preserve">Please note that the Hungarian Tax Authority do not accept mails which are sent via courier and the form </w:t>
      </w:r>
      <w:r>
        <w:rPr>
          <w:rFonts w:cs="Calibri" w:cstheme="minorHAnsi"/>
          <w:sz w:val="20"/>
          <w:szCs w:val="20"/>
        </w:rPr>
        <w:t>is invalid without a signature.</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Should you have any questions regarding the above, please do not hesitate to contact us.</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20" w:name="_Toc94015685"/>
      <w:r>
        <w:rPr>
          <w:rFonts w:cs="Calibri" w:ascii="Calibri" w:hAnsi="Calibri" w:asciiTheme="minorHAnsi" w:cstheme="minorHAnsi" w:hAnsiTheme="minorHAnsi"/>
          <w:sz w:val="28"/>
          <w:szCs w:val="28"/>
        </w:rPr>
        <w:t>21NYK FILED – CONFIRMATION</w:t>
      </w:r>
      <w:r>
        <w:rPr>
          <w:rFonts w:cs="Calibri" w:ascii="Calibri" w:hAnsi="Calibri" w:asciiTheme="minorHAnsi" w:cstheme="minorHAnsi" w:hAnsiTheme="minorHAnsi"/>
          <w:caps/>
          <w:sz w:val="28"/>
          <w:szCs w:val="28"/>
        </w:rPr>
        <w:t xml:space="preserve"> – Expat filing</w:t>
      </w:r>
      <w:bookmarkEnd w:id="120"/>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color w:val="00B050"/>
          <w:sz w:val="20"/>
          <w:szCs w:val="20"/>
        </w:rPr>
      </w:pPr>
      <w:r>
        <w:rPr>
          <w:rFonts w:cs="Calibri" w:cstheme="minorHAnsi"/>
          <w:i/>
          <w:sz w:val="20"/>
          <w:szCs w:val="20"/>
        </w:rPr>
        <w:t xml:space="preserve">URGENT - ACTION REQUIRED: </w:t>
      </w:r>
      <w:r>
        <w:rPr>
          <w:rFonts w:cs="Calibri" w:cstheme="minorHAnsi"/>
          <w:i/>
          <w:sz w:val="20"/>
          <w:szCs w:val="20"/>
          <w:highlight w:val="yellow"/>
        </w:rPr>
        <w:t xml:space="preserve">Client </w:t>
      </w:r>
      <w:r>
        <w:rPr>
          <w:rFonts w:cs="Calibri" w:cstheme="minorHAnsi"/>
          <w:i/>
          <w:sz w:val="20"/>
          <w:szCs w:val="20"/>
        </w:rPr>
        <w:t>–</w:t>
      </w:r>
      <w:r>
        <w:rPr>
          <w:rFonts w:cs="Calibri" w:cstheme="minorHAnsi"/>
          <w:i/>
          <w:sz w:val="20"/>
          <w:szCs w:val="20"/>
          <w:highlight w:val="yellow"/>
        </w:rPr>
        <w:t xml:space="preserve"> Expat </w:t>
      </w:r>
      <w:r>
        <w:rPr>
          <w:rFonts w:cs="Calibri" w:cstheme="minorHAnsi"/>
          <w:i/>
          <w:sz w:val="20"/>
          <w:szCs w:val="20"/>
        </w:rPr>
        <w:t>– 2021 Hungarian annual personal income tax return – STRICTLY PRIVATE &amp; CONFIDENTIAL</w:t>
      </w:r>
    </w:p>
    <w:p>
      <w:pPr>
        <w:pStyle w:val="Normal"/>
        <w:spacing w:lineRule="auto" w:line="240" w:before="0" w:after="0"/>
        <w:jc w:val="both"/>
        <w:rPr>
          <w:rFonts w:cs="Calibri" w:cstheme="minorHAnsi"/>
          <w:b/>
          <w:b/>
          <w:color w:val="00B050"/>
          <w:sz w:val="20"/>
          <w:szCs w:val="20"/>
        </w:rPr>
      </w:pPr>
      <w:r>
        <w:rPr>
          <w:rFonts w:cs="Calibri" w:cstheme="minorHAnsi"/>
          <w:b/>
          <w:color w:val="00B050"/>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 xml:space="preserve">Dear </w:t>
      </w:r>
      <w:r>
        <w:rPr>
          <w:rFonts w:cs="Calibri" w:cstheme="minorHAnsi"/>
          <w:color w:val="000000"/>
          <w:sz w:val="20"/>
          <w:szCs w:val="20"/>
          <w:highlight w:val="yellow"/>
        </w:rPr>
        <w:t>EXPAT</w:t>
      </w:r>
      <w:r>
        <w:rPr>
          <w:rFonts w:cs="Calibri" w:cstheme="minorHAnsi"/>
          <w:color w:val="000000"/>
          <w:sz w:val="20"/>
          <w:szCs w:val="20"/>
        </w:rPr>
        <w:t>,</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Referring to our message below, we ask you to confirm that you filed the 21NYK form with the Hungarian Tax Authority.</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 xml:space="preserve">Otherwise, as the filing deadline of the 21NYK form is 2 May 2022, which is due in </w:t>
      </w:r>
      <w:r>
        <w:rPr>
          <w:rFonts w:cs="Calibri" w:cstheme="minorHAnsi"/>
          <w:color w:val="000000"/>
          <w:sz w:val="20"/>
          <w:szCs w:val="20"/>
          <w:highlight w:val="yellow"/>
        </w:rPr>
        <w:t>X days</w:t>
      </w:r>
      <w:r>
        <w:rPr>
          <w:rFonts w:cs="Calibri" w:cstheme="minorHAnsi"/>
          <w:color w:val="000000"/>
          <w:sz w:val="20"/>
          <w:szCs w:val="20"/>
        </w:rPr>
        <w:t>, please send your 21NYK form to the Hungarian Tax Authority’s following mailing address:</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before="0" w:after="0"/>
        <w:rPr>
          <w:rFonts w:cs="Calibri" w:cstheme="minorHAnsi"/>
          <w:sz w:val="20"/>
          <w:szCs w:val="20"/>
        </w:rPr>
      </w:pPr>
      <w:r>
        <w:rPr>
          <w:rFonts w:cs="Calibri" w:cstheme="minorHAnsi"/>
          <w:b/>
          <w:bCs/>
          <w:sz w:val="20"/>
          <w:szCs w:val="20"/>
          <w:highlight w:val="yellow"/>
        </w:rPr>
        <w:t>NAV ………….</w:t>
      </w:r>
    </w:p>
    <w:p>
      <w:pPr>
        <w:pStyle w:val="Normal"/>
        <w:spacing w:before="0" w:after="0"/>
        <w:rPr>
          <w:rFonts w:cs="Calibri" w:cstheme="minorHAnsi"/>
          <w:sz w:val="20"/>
          <w:szCs w:val="20"/>
        </w:rPr>
      </w:pPr>
      <w:r>
        <w:rPr>
          <w:rFonts w:cs="Calibri" w:cstheme="minorHAnsi"/>
          <w:sz w:val="20"/>
          <w:szCs w:val="20"/>
        </w:rPr>
      </w:r>
    </w:p>
    <w:p>
      <w:pPr>
        <w:pStyle w:val="Normal"/>
        <w:spacing w:before="0" w:after="0"/>
        <w:rPr>
          <w:rFonts w:cs="Calibri" w:cstheme="minorHAnsi"/>
          <w:color w:val="000000"/>
          <w:sz w:val="20"/>
          <w:szCs w:val="20"/>
          <w:highlight w:val="yellow"/>
        </w:rPr>
      </w:pPr>
      <w:r>
        <w:rPr>
          <w:rFonts w:cs="Calibri" w:cstheme="minorHAnsi"/>
          <w:color w:val="000000"/>
          <w:sz w:val="20"/>
          <w:szCs w:val="20"/>
          <w:highlight w:val="yellow"/>
        </w:rPr>
        <w:t xml:space="preserve">Lakóhely szerinti NAV: </w:t>
      </w:r>
      <w:hyperlink r:id="rId32">
        <w:r>
          <w:rPr>
            <w:rStyle w:val="InternetLink"/>
            <w:rFonts w:cs="Calibri" w:cstheme="minorHAnsi"/>
            <w:sz w:val="20"/>
            <w:szCs w:val="20"/>
          </w:rPr>
          <w:t>NAV - Igazgatóságok (gov.hu)</w:t>
        </w:r>
      </w:hyperlink>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sz w:val="20"/>
          <w:szCs w:val="20"/>
        </w:rPr>
      </w:pPr>
      <w:r>
        <w:rPr>
          <w:rFonts w:cs="Calibri" w:cstheme="minorHAnsi"/>
          <w:color w:val="000000"/>
          <w:sz w:val="20"/>
          <w:szCs w:val="20"/>
        </w:rPr>
        <w:t xml:space="preserve">Please note that the Hungarian Tax Authority do not accept mails, which are sent via courier, and the form </w:t>
      </w:r>
      <w:r>
        <w:rPr>
          <w:rFonts w:cs="Calibri" w:cstheme="minorHAnsi"/>
          <w:sz w:val="20"/>
          <w:szCs w:val="20"/>
        </w:rPr>
        <w:t>is invalid without a signature.</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t>Should you have any questions regarding the above, please do not hesitate to contact us.</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0"/>
        <w:jc w:val="both"/>
        <w:rPr>
          <w:rFonts w:cs="Calibri" w:cstheme="minorHAnsi"/>
          <w:color w:val="000000"/>
        </w:rPr>
      </w:pPr>
      <w:r>
        <w:rPr>
          <w:rFonts w:cs="Calibri" w:cstheme="minorHAnsi"/>
          <w:color w:val="000000"/>
        </w:rPr>
      </w:r>
    </w:p>
    <w:p>
      <w:pPr>
        <w:pStyle w:val="Heading1"/>
        <w:numPr>
          <w:ilvl w:val="0"/>
          <w:numId w:val="8"/>
        </w:numPr>
        <w:spacing w:beforeAutospacing="0" w:before="0" w:afterAutospacing="0" w:after="0"/>
        <w:ind w:left="720" w:hanging="720"/>
        <w:jc w:val="both"/>
        <w:rPr>
          <w:rFonts w:ascii="Calibri" w:hAnsi="Calibri" w:cs="Calibri" w:asciiTheme="minorHAnsi" w:cstheme="minorHAnsi" w:hAnsiTheme="minorHAnsi"/>
          <w:sz w:val="28"/>
          <w:szCs w:val="28"/>
        </w:rPr>
      </w:pPr>
      <w:bookmarkStart w:id="121" w:name="_Toc94015686"/>
      <w:r>
        <w:rPr>
          <w:rFonts w:cs="Calibri" w:ascii="Calibri" w:hAnsi="Calibri" w:asciiTheme="minorHAnsi" w:cstheme="minorHAnsi" w:hAnsiTheme="minorHAnsi"/>
          <w:sz w:val="28"/>
          <w:szCs w:val="28"/>
        </w:rPr>
        <w:t>21NYK HAS BEEN FILED</w:t>
      </w:r>
      <w:bookmarkEnd w:id="121"/>
    </w:p>
    <w:p>
      <w:pPr>
        <w:pStyle w:val="Normal"/>
        <w:spacing w:lineRule="auto" w:line="240" w:before="0" w:after="0"/>
        <w:jc w:val="both"/>
        <w:rPr>
          <w:rFonts w:cs="Calibri" w:cstheme="minorHAnsi"/>
          <w:b/>
          <w:b/>
          <w:color w:val="0070C0"/>
        </w:rPr>
      </w:pPr>
      <w:r>
        <w:rPr>
          <w:rFonts w:cs="Calibri" w:cstheme="minorHAnsi"/>
          <w:b/>
          <w:color w:val="0070C0"/>
        </w:rPr>
      </w:r>
    </w:p>
    <w:p>
      <w:pPr>
        <w:pStyle w:val="Normal"/>
        <w:spacing w:lineRule="auto" w:line="240" w:before="0" w:after="0"/>
        <w:jc w:val="both"/>
        <w:rPr>
          <w:rFonts w:eastAsia="Calibri" w:cs="Calibri" w:cstheme="minorHAnsi"/>
          <w:sz w:val="20"/>
          <w:szCs w:val="20"/>
        </w:rPr>
      </w:pPr>
      <w:r>
        <w:rPr>
          <w:rFonts w:cs="Calibri" w:cstheme="minorHAnsi"/>
          <w:i/>
          <w:sz w:val="20"/>
          <w:szCs w:val="20"/>
        </w:rPr>
        <w:t xml:space="preserve">Subject: ACTION REQUIRED: </w:t>
      </w:r>
      <w:r>
        <w:rPr>
          <w:rFonts w:cs="Calibri" w:cstheme="minorHAnsi"/>
          <w:i/>
          <w:sz w:val="20"/>
          <w:szCs w:val="20"/>
          <w:highlight w:val="yellow"/>
        </w:rPr>
        <w:t xml:space="preserve">Client </w:t>
      </w:r>
      <w:r>
        <w:rPr>
          <w:rFonts w:cs="Calibri" w:cstheme="minorHAnsi"/>
          <w:i/>
          <w:sz w:val="20"/>
          <w:szCs w:val="20"/>
        </w:rPr>
        <w:t xml:space="preserve">– </w:t>
      </w:r>
      <w:r>
        <w:rPr>
          <w:rFonts w:cs="Calibri" w:cstheme="minorHAnsi"/>
          <w:i/>
          <w:sz w:val="20"/>
          <w:szCs w:val="20"/>
          <w:highlight w:val="yellow"/>
        </w:rPr>
        <w:t xml:space="preserve">Expat </w:t>
      </w:r>
      <w:r>
        <w:rPr>
          <w:rFonts w:cs="Calibri" w:cstheme="minorHAnsi"/>
          <w:i/>
          <w:sz w:val="20"/>
          <w:szCs w:val="20"/>
        </w:rPr>
        <w:t>– 2021 Hungarian annual personal income tax return – STRICTLY PRIVATE &amp; CONFIDENTIAL</w:t>
      </w:r>
    </w:p>
    <w:p>
      <w:pPr>
        <w:pStyle w:val="Normal"/>
        <w:spacing w:lineRule="auto" w:line="240" w:before="0" w:after="0"/>
        <w:jc w:val="both"/>
        <w:rPr>
          <w:rFonts w:cs="Calibri" w:cstheme="minorHAnsi"/>
          <w:b/>
          <w:b/>
          <w:color w:val="0070C0"/>
          <w:sz w:val="20"/>
          <w:szCs w:val="20"/>
        </w:rPr>
      </w:pPr>
      <w:r>
        <w:rPr>
          <w:rFonts w:cs="Calibri" w:cstheme="minorHAnsi"/>
          <w:b/>
          <w:color w:val="0070C0"/>
          <w:sz w:val="20"/>
          <w:szCs w:val="20"/>
        </w:rPr>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t xml:space="preserve">Dear </w:t>
      </w:r>
      <w:r>
        <w:rPr>
          <w:rFonts w:eastAsia="Calibri" w:cs="Calibri" w:cstheme="minorHAnsi"/>
          <w:sz w:val="20"/>
          <w:szCs w:val="20"/>
          <w:highlight w:val="yellow"/>
        </w:rPr>
        <w:t>EXPAT</w:t>
      </w:r>
      <w:r>
        <w:rPr>
          <w:rFonts w:eastAsia="Calibri" w:cs="Calibri" w:cstheme="minorHAnsi"/>
          <w:sz w:val="20"/>
          <w:szCs w:val="20"/>
        </w:rPr>
        <w:t>,</w:t>
      </w:r>
    </w:p>
    <w:p>
      <w:pPr>
        <w:pStyle w:val="PlainText"/>
        <w:jc w:val="both"/>
        <w:rPr>
          <w:rFonts w:ascii="Calibri" w:hAnsi="Calibri" w:eastAsia="Calibri" w:cs="Calibri" w:asciiTheme="minorHAnsi" w:cstheme="minorHAnsi" w:hAnsiTheme="minorHAnsi"/>
          <w:szCs w:val="20"/>
        </w:rPr>
      </w:pPr>
      <w:r>
        <w:rPr>
          <w:rFonts w:eastAsia="Calibri" w:cs="Calibri" w:cstheme="minorHAnsi" w:ascii="Calibri" w:hAnsi="Calibri"/>
          <w:szCs w:val="20"/>
        </w:rPr>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rPr>
        <w:t>Thank you for providing us with your signed 21NYK form. Please note that your 21NYK form has been filed electronically on your behalf, there is no further action needed from your side in this respect.</w:t>
      </w:r>
    </w:p>
    <w:p>
      <w:pPr>
        <w:pStyle w:val="PlainText"/>
        <w:jc w:val="both"/>
        <w:rPr>
          <w:rFonts w:ascii="Calibri" w:hAnsi="Calibri" w:eastAsia="Calibri" w:cs="Calibri" w:asciiTheme="minorHAnsi" w:cstheme="minorHAnsi" w:hAnsiTheme="minorHAnsi"/>
          <w:szCs w:val="20"/>
        </w:rPr>
      </w:pPr>
      <w:r>
        <w:rPr>
          <w:rFonts w:eastAsia="Calibri" w:cs="Calibri" w:cstheme="minorHAnsi" w:ascii="Calibri" w:hAnsi="Calibri"/>
          <w:szCs w:val="20"/>
        </w:rPr>
      </w:r>
    </w:p>
    <w:p>
      <w:pPr>
        <w:pStyle w:val="PlainText"/>
        <w:jc w:val="both"/>
        <w:rPr>
          <w:rFonts w:ascii="Calibri" w:hAnsi="Calibri" w:eastAsia="Calibri" w:cs="Calibri" w:asciiTheme="minorHAnsi" w:cstheme="minorHAnsi" w:hAnsiTheme="minorHAnsi"/>
          <w:szCs w:val="20"/>
        </w:rPr>
      </w:pPr>
      <w:r>
        <w:rPr>
          <w:rFonts w:eastAsia="Calibri" w:cs="Calibri" w:ascii="Calibri" w:hAnsi="Calibri" w:asciiTheme="minorHAnsi" w:cstheme="minorHAnsi" w:hAnsiTheme="minorHAnsi"/>
          <w:szCs w:val="20"/>
          <w:highlight w:val="yellow"/>
        </w:rPr>
        <w:t>Thank you for your cooperation during the preparation process.</w:t>
      </w:r>
    </w:p>
    <w:p>
      <w:pPr>
        <w:pStyle w:val="PlainText"/>
        <w:jc w:val="both"/>
        <w:rPr>
          <w:rFonts w:ascii="Calibri" w:hAnsi="Calibri" w:eastAsia="Calibri" w:cs="Calibri" w:asciiTheme="minorHAnsi" w:cstheme="minorHAnsi" w:hAnsiTheme="minorHAnsi"/>
          <w:szCs w:val="20"/>
        </w:rPr>
      </w:pPr>
      <w:r>
        <w:rPr>
          <w:rFonts w:eastAsia="Calibri" w:cs="Calibri" w:cstheme="minorHAnsi" w:ascii="Calibri" w:hAnsi="Calibri"/>
          <w:szCs w:val="20"/>
        </w:rPr>
      </w:r>
    </w:p>
    <w:p>
      <w:pPr>
        <w:pStyle w:val="Normal"/>
        <w:spacing w:lineRule="auto" w:line="240" w:before="0" w:after="0"/>
        <w:jc w:val="both"/>
        <w:rPr>
          <w:rFonts w:cs="Calibri" w:cstheme="minorHAnsi"/>
          <w:sz w:val="20"/>
          <w:szCs w:val="20"/>
        </w:rPr>
      </w:pPr>
      <w:r>
        <w:rPr>
          <w:rFonts w:cs="Calibri" w:cstheme="minorHAnsi"/>
          <w:sz w:val="20"/>
          <w:szCs w:val="20"/>
        </w:rPr>
        <w:t>Kind regards,</w:t>
      </w:r>
    </w:p>
    <w:p>
      <w:pPr>
        <w:pStyle w:val="Normal"/>
        <w:spacing w:lineRule="auto" w:line="240" w:before="0" w:after="0"/>
        <w:jc w:val="both"/>
        <w:rPr>
          <w:rFonts w:cs="Calibri" w:cstheme="minorHAnsi"/>
          <w:sz w:val="20"/>
          <w:szCs w:val="20"/>
        </w:rPr>
      </w:pPr>
      <w:r>
        <w:rPr>
          <w:rFonts w:cs="Calibri" w:cstheme="minorHAnsi"/>
          <w:sz w:val="20"/>
          <w:szCs w:val="20"/>
          <w:highlight w:val="yellow"/>
        </w:rPr>
        <w:t>Consultant / Senior consultant</w:t>
      </w:r>
    </w:p>
    <w:p>
      <w:pPr>
        <w:pStyle w:val="Normal"/>
        <w:spacing w:lineRule="auto" w:line="240" w:before="0" w:after="0"/>
        <w:jc w:val="both"/>
        <w:rPr>
          <w:rFonts w:eastAsia="Calibri" w:cs="Calibri" w:cstheme="minorHAnsi"/>
          <w:sz w:val="20"/>
          <w:szCs w:val="20"/>
        </w:rPr>
      </w:pPr>
      <w:r>
        <w:rPr>
          <w:rFonts w:eastAsia="Calibri" w:cs="Calibri" w:cstheme="minorHAnsi"/>
          <w:sz w:val="20"/>
          <w:szCs w:val="20"/>
        </w:rPr>
      </w:r>
    </w:p>
    <w:p>
      <w:pPr>
        <w:pStyle w:val="Normal"/>
        <w:spacing w:lineRule="auto" w:line="240" w:before="0" w:afterAutospacing="1"/>
        <w:jc w:val="both"/>
        <w:rPr>
          <w:rFonts w:cs="Calibri" w:cstheme="minorHAnsi"/>
          <w:color w:val="000000"/>
          <w:sz w:val="20"/>
          <w:szCs w:val="20"/>
        </w:rPr>
      </w:pPr>
      <w:r>
        <w:rPr>
          <w:rFonts w:cs="Calibri" w:cstheme="minorHAnsi"/>
          <w:color w:val="000000"/>
          <w:sz w:val="20"/>
          <w:szCs w:val="20"/>
        </w:rPr>
      </w:r>
    </w:p>
    <w:p>
      <w:pPr>
        <w:pStyle w:val="Normal"/>
        <w:spacing w:lineRule="auto" w:line="240" w:before="0" w:afterAutospacing="1"/>
        <w:jc w:val="both"/>
        <w:rPr>
          <w:rFonts w:cs="Calibri" w:cstheme="minorHAnsi"/>
          <w:sz w:val="20"/>
          <w:szCs w:val="20"/>
        </w:rPr>
      </w:pPr>
      <w:r>
        <w:rPr/>
      </w:r>
    </w:p>
    <w:sectPr>
      <w:headerReference w:type="even" r:id="rId33"/>
      <w:headerReference w:type="default" r:id="rId34"/>
      <w:headerReference w:type="first" r:id="rId35"/>
      <w:footerReference w:type="even" r:id="rId36"/>
      <w:footerReference w:type="default" r:id="rId37"/>
      <w:footerReference w:type="first" r:id="rId38"/>
      <w:type w:val="nextPage"/>
      <w:pgSz w:w="12240" w:h="15840"/>
      <w:pgMar w:left="1440" w:right="630" w:gutter="0" w:header="720" w:top="810"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Verdana">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Georg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068"/>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2062" w:hanging="360"/>
      </w:pPr>
      <w:rPr>
        <w:rFonts w:ascii="Georgia" w:hAnsi="Georgia" w:cs="Georgia" w:hint="default"/>
        <w:rFonts w:eastAsiaTheme="minorHAnsi"/>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2610" w:hanging="360"/>
      </w:pPr>
      <w:rPr>
        <w:rFonts w:ascii="Georgia" w:hAnsi="Georgia" w:cs="Georgia" w:hint="default"/>
        <w:sz w:val="22"/>
        <w:rFonts w:eastAsiaTheme="minorHAnsi"/>
        <w:color w:val="000000" w:themeColor="text1"/>
      </w:rPr>
    </w:lvl>
    <w:lvl w:ilvl="1">
      <w:start w:val="1"/>
      <w:numFmt w:val="bullet"/>
      <w:lvlText w:val="o"/>
      <w:lvlJc w:val="left"/>
      <w:pPr>
        <w:tabs>
          <w:tab w:val="num" w:pos="0"/>
        </w:tabs>
        <w:ind w:left="3330" w:hanging="360"/>
      </w:pPr>
      <w:rPr>
        <w:rFonts w:ascii="Courier New" w:hAnsi="Courier New" w:cs="Courier New" w:hint="default"/>
      </w:rPr>
    </w:lvl>
    <w:lvl w:ilvl="2">
      <w:start w:val="1"/>
      <w:numFmt w:val="bullet"/>
      <w:lvlText w:val=""/>
      <w:lvlJc w:val="left"/>
      <w:pPr>
        <w:tabs>
          <w:tab w:val="num" w:pos="0"/>
        </w:tabs>
        <w:ind w:left="4050" w:hanging="360"/>
      </w:pPr>
      <w:rPr>
        <w:rFonts w:ascii="Wingdings" w:hAnsi="Wingdings" w:cs="Wingdings" w:hint="default"/>
      </w:rPr>
    </w:lvl>
    <w:lvl w:ilvl="3">
      <w:start w:val="1"/>
      <w:numFmt w:val="bullet"/>
      <w:lvlText w:val=""/>
      <w:lvlJc w:val="left"/>
      <w:pPr>
        <w:tabs>
          <w:tab w:val="num" w:pos="0"/>
        </w:tabs>
        <w:ind w:left="4770" w:hanging="360"/>
      </w:pPr>
      <w:rPr>
        <w:rFonts w:ascii="Symbol" w:hAnsi="Symbol" w:cs="Symbol" w:hint="default"/>
      </w:rPr>
    </w:lvl>
    <w:lvl w:ilvl="4">
      <w:start w:val="1"/>
      <w:numFmt w:val="bullet"/>
      <w:lvlText w:val="o"/>
      <w:lvlJc w:val="left"/>
      <w:pPr>
        <w:tabs>
          <w:tab w:val="num" w:pos="0"/>
        </w:tabs>
        <w:ind w:left="5490" w:hanging="360"/>
      </w:pPr>
      <w:rPr>
        <w:rFonts w:ascii="Courier New" w:hAnsi="Courier New" w:cs="Courier New" w:hint="default"/>
      </w:rPr>
    </w:lvl>
    <w:lvl w:ilvl="5">
      <w:start w:val="1"/>
      <w:numFmt w:val="bullet"/>
      <w:lvlText w:val=""/>
      <w:lvlJc w:val="left"/>
      <w:pPr>
        <w:tabs>
          <w:tab w:val="num" w:pos="0"/>
        </w:tabs>
        <w:ind w:left="6210" w:hanging="360"/>
      </w:pPr>
      <w:rPr>
        <w:rFonts w:ascii="Wingdings" w:hAnsi="Wingdings" w:cs="Wingdings" w:hint="default"/>
      </w:rPr>
    </w:lvl>
    <w:lvl w:ilvl="6">
      <w:start w:val="1"/>
      <w:numFmt w:val="bullet"/>
      <w:lvlText w:val=""/>
      <w:lvlJc w:val="left"/>
      <w:pPr>
        <w:tabs>
          <w:tab w:val="num" w:pos="0"/>
        </w:tabs>
        <w:ind w:left="6930" w:hanging="360"/>
      </w:pPr>
      <w:rPr>
        <w:rFonts w:ascii="Symbol" w:hAnsi="Symbol" w:cs="Symbol" w:hint="default"/>
      </w:rPr>
    </w:lvl>
    <w:lvl w:ilvl="7">
      <w:start w:val="1"/>
      <w:numFmt w:val="bullet"/>
      <w:lvlText w:val="o"/>
      <w:lvlJc w:val="left"/>
      <w:pPr>
        <w:tabs>
          <w:tab w:val="num" w:pos="0"/>
        </w:tabs>
        <w:ind w:left="7650" w:hanging="360"/>
      </w:pPr>
      <w:rPr>
        <w:rFonts w:ascii="Courier New" w:hAnsi="Courier New" w:cs="Courier New" w:hint="default"/>
      </w:rPr>
    </w:lvl>
    <w:lvl w:ilvl="8">
      <w:start w:val="1"/>
      <w:numFmt w:val="bullet"/>
      <w:lvlText w:val=""/>
      <w:lvlJc w:val="left"/>
      <w:pPr>
        <w:tabs>
          <w:tab w:val="num" w:pos="0"/>
        </w:tabs>
        <w:ind w:left="837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068"/>
      <w:numFmt w:val="bullet"/>
      <w:lvlText w:val="-"/>
      <w:lvlJc w:val="left"/>
      <w:pPr>
        <w:tabs>
          <w:tab w:val="num" w:pos="0"/>
        </w:tabs>
        <w:ind w:left="360" w:hanging="360"/>
      </w:pPr>
      <w:rPr>
        <w:rFonts w:ascii="Calibri" w:hAnsi="Calibri" w:cs="Calibri" w:hint="default"/>
        <w:rFonts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5"/>
    <w:lvlOverride w:ilvl="0">
      <w:startOverride w:val="1"/>
    </w:lvlOverride>
  </w:num>
</w:numbering>
</file>

<file path=word/settings.xml><?xml version="1.0" encoding="utf-8"?>
<w:settings xmlns:w="http://schemas.openxmlformats.org/wordprocessingml/2006/main">
  <w:zoom w:percent="12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be43ed"/>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400b4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672e"/>
    <w:rPr>
      <w:color w:val="0000FF"/>
      <w:u w:val="single"/>
    </w:rPr>
  </w:style>
  <w:style w:type="character" w:styleId="PlainTextChar" w:customStyle="1">
    <w:name w:val="Plain Text Char"/>
    <w:basedOn w:val="DefaultParagraphFont"/>
    <w:link w:val="PlainText"/>
    <w:uiPriority w:val="99"/>
    <w:qFormat/>
    <w:rsid w:val="00fa672e"/>
    <w:rPr>
      <w:rFonts w:ascii="Verdana" w:hAnsi="Verdana"/>
      <w:color w:val="000000" w:themeColor="text1"/>
      <w:sz w:val="20"/>
      <w:szCs w:val="21"/>
    </w:rPr>
  </w:style>
  <w:style w:type="character" w:styleId="Heading1Char" w:customStyle="1">
    <w:name w:val="Heading 1 Char"/>
    <w:basedOn w:val="DefaultParagraphFont"/>
    <w:link w:val="Heading1"/>
    <w:uiPriority w:val="9"/>
    <w:qFormat/>
    <w:rsid w:val="00be43ed"/>
    <w:rPr>
      <w:rFonts w:ascii="Times New Roman" w:hAnsi="Times New Roman" w:eastAsia="Times New Roman" w:cs="Times New Roman"/>
      <w:b/>
      <w:bCs/>
      <w:kern w:val="2"/>
      <w:sz w:val="48"/>
      <w:szCs w:val="48"/>
    </w:rPr>
  </w:style>
  <w:style w:type="character" w:styleId="Annotationreference">
    <w:name w:val="annotation reference"/>
    <w:basedOn w:val="DefaultParagraphFont"/>
    <w:uiPriority w:val="99"/>
    <w:semiHidden/>
    <w:unhideWhenUsed/>
    <w:qFormat/>
    <w:rsid w:val="004566b9"/>
    <w:rPr>
      <w:sz w:val="16"/>
      <w:szCs w:val="16"/>
    </w:rPr>
  </w:style>
  <w:style w:type="character" w:styleId="CommentTextChar" w:customStyle="1">
    <w:name w:val="Comment Text Char"/>
    <w:basedOn w:val="DefaultParagraphFont"/>
    <w:link w:val="Annotationtext"/>
    <w:uiPriority w:val="99"/>
    <w:semiHidden/>
    <w:qFormat/>
    <w:rsid w:val="004566b9"/>
    <w:rPr>
      <w:sz w:val="20"/>
      <w:szCs w:val="20"/>
    </w:rPr>
  </w:style>
  <w:style w:type="character" w:styleId="CommentSubjectChar" w:customStyle="1">
    <w:name w:val="Comment Subject Char"/>
    <w:basedOn w:val="CommentTextChar"/>
    <w:link w:val="Annotationsubject"/>
    <w:uiPriority w:val="99"/>
    <w:semiHidden/>
    <w:qFormat/>
    <w:rsid w:val="004566b9"/>
    <w:rPr>
      <w:b/>
      <w:bCs/>
      <w:sz w:val="20"/>
      <w:szCs w:val="20"/>
    </w:rPr>
  </w:style>
  <w:style w:type="character" w:styleId="BalloonTextChar" w:customStyle="1">
    <w:name w:val="Balloon Text Char"/>
    <w:basedOn w:val="DefaultParagraphFont"/>
    <w:link w:val="BalloonText"/>
    <w:uiPriority w:val="99"/>
    <w:semiHidden/>
    <w:qFormat/>
    <w:rsid w:val="004566b9"/>
    <w:rPr>
      <w:rFonts w:ascii="Segoe UI" w:hAnsi="Segoe UI" w:cs="Segoe UI"/>
      <w:sz w:val="18"/>
      <w:szCs w:val="18"/>
    </w:rPr>
  </w:style>
  <w:style w:type="character" w:styleId="HeaderChar" w:customStyle="1">
    <w:name w:val="Header Char"/>
    <w:basedOn w:val="DefaultParagraphFont"/>
    <w:link w:val="Header"/>
    <w:uiPriority w:val="99"/>
    <w:qFormat/>
    <w:rsid w:val="00b33005"/>
    <w:rPr/>
  </w:style>
  <w:style w:type="character" w:styleId="FooterChar" w:customStyle="1">
    <w:name w:val="Footer Char"/>
    <w:basedOn w:val="DefaultParagraphFont"/>
    <w:link w:val="Footer"/>
    <w:uiPriority w:val="99"/>
    <w:qFormat/>
    <w:rsid w:val="00b33005"/>
    <w:rPr/>
  </w:style>
  <w:style w:type="character" w:styleId="Heading2Char" w:customStyle="1">
    <w:name w:val="Heading 2 Char"/>
    <w:basedOn w:val="DefaultParagraphFont"/>
    <w:link w:val="Heading2"/>
    <w:uiPriority w:val="9"/>
    <w:semiHidden/>
    <w:qFormat/>
    <w:rsid w:val="00400b49"/>
    <w:rPr>
      <w:rFonts w:ascii="Calibri Light" w:hAnsi="Calibri Light" w:eastAsia="" w:cs="" w:asciiTheme="majorHAnsi" w:cstheme="majorBidi" w:eastAsiaTheme="majorEastAsia" w:hAnsiTheme="majorHAnsi"/>
      <w:color w:val="2E74B5" w:themeColor="accent1" w:themeShade="bf"/>
      <w:sz w:val="26"/>
      <w:szCs w:val="26"/>
    </w:rPr>
  </w:style>
  <w:style w:type="character" w:styleId="VisitedInternetLink">
    <w:name w:val="FollowedHyperlink"/>
    <w:basedOn w:val="DefaultParagraphFont"/>
    <w:uiPriority w:val="99"/>
    <w:semiHidden/>
    <w:unhideWhenUsed/>
    <w:rsid w:val="002b127d"/>
    <w:rPr>
      <w:color w:val="954F72" w:themeColor="followedHyperlink"/>
      <w:u w:val="single"/>
    </w:rPr>
  </w:style>
  <w:style w:type="character" w:styleId="UnresolvedMention1" w:customStyle="1">
    <w:name w:val="Unresolved Mention1"/>
    <w:basedOn w:val="DefaultParagraphFont"/>
    <w:uiPriority w:val="99"/>
    <w:semiHidden/>
    <w:unhideWhenUsed/>
    <w:qFormat/>
    <w:rsid w:val="00712a68"/>
    <w:rPr>
      <w:color w:val="605E5C"/>
      <w:shd w:fill="E1DFDD" w:val="clear"/>
    </w:rPr>
  </w:style>
  <w:style w:type="character" w:styleId="IndexLink">
    <w:name w:val="Index Link"/>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lainText">
    <w:name w:val="Plain Text"/>
    <w:basedOn w:val="Normal"/>
    <w:link w:val="PlainTextChar"/>
    <w:uiPriority w:val="99"/>
    <w:unhideWhenUsed/>
    <w:qFormat/>
    <w:rsid w:val="00fa672e"/>
    <w:pPr>
      <w:spacing w:lineRule="auto" w:line="240" w:before="0" w:after="0"/>
    </w:pPr>
    <w:rPr>
      <w:rFonts w:ascii="Verdana" w:hAnsi="Verdana"/>
      <w:color w:val="000000" w:themeColor="text1"/>
      <w:sz w:val="20"/>
      <w:szCs w:val="21"/>
    </w:rPr>
  </w:style>
  <w:style w:type="paragraph" w:styleId="ListParagraph">
    <w:name w:val="List Paragraph"/>
    <w:basedOn w:val="Normal"/>
    <w:uiPriority w:val="34"/>
    <w:qFormat/>
    <w:rsid w:val="004e68fd"/>
    <w:pPr>
      <w:spacing w:lineRule="auto" w:line="240" w:before="0" w:after="0"/>
      <w:ind w:left="720" w:hanging="0"/>
    </w:pPr>
    <w:rPr>
      <w:rFonts w:ascii="Verdana" w:hAnsi="Verdana" w:eastAsia="Times New Roman" w:cs="Times New Roman"/>
      <w:color w:val="000000"/>
      <w:sz w:val="20"/>
      <w:szCs w:val="20"/>
    </w:rPr>
  </w:style>
  <w:style w:type="paragraph" w:styleId="Annotationtext">
    <w:name w:val="annotation text"/>
    <w:basedOn w:val="Normal"/>
    <w:link w:val="CommentTextChar"/>
    <w:uiPriority w:val="99"/>
    <w:semiHidden/>
    <w:unhideWhenUsed/>
    <w:qFormat/>
    <w:rsid w:val="004566b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566b9"/>
    <w:pPr/>
    <w:rPr>
      <w:b/>
      <w:bCs/>
    </w:rPr>
  </w:style>
  <w:style w:type="paragraph" w:styleId="BalloonText">
    <w:name w:val="Balloon Text"/>
    <w:basedOn w:val="Normal"/>
    <w:link w:val="BalloonTextChar"/>
    <w:uiPriority w:val="99"/>
    <w:semiHidden/>
    <w:unhideWhenUsed/>
    <w:qFormat/>
    <w:rsid w:val="004566b9"/>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b3300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33005"/>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34487"/>
    <w:pPr>
      <w:keepNext w:val="true"/>
      <w:keepLines/>
      <w:spacing w:lineRule="auto" w:line="259" w:beforeAutospacing="0" w:before="240" w:afterAutospacing="0" w:after="0"/>
      <w:outlineLvl w:val="9"/>
    </w:pPr>
    <w:rPr>
      <w:rFonts w:ascii="Calibri Light" w:hAnsi="Calibri Light" w:eastAsia="" w:cs="" w:asciiTheme="majorHAnsi" w:cstheme="majorBidi" w:eastAsiaTheme="majorEastAsia" w:hAnsiTheme="majorHAnsi"/>
      <w:b w:val="false"/>
      <w:bCs w:val="false"/>
      <w:color w:val="2E74B5" w:themeColor="accent1" w:themeShade="bf"/>
      <w:kern w:val="0"/>
      <w:sz w:val="32"/>
      <w:szCs w:val="32"/>
    </w:rPr>
  </w:style>
  <w:style w:type="paragraph" w:styleId="Contents2">
    <w:name w:val="TOC 2"/>
    <w:basedOn w:val="Normal"/>
    <w:next w:val="Normal"/>
    <w:autoRedefine/>
    <w:uiPriority w:val="39"/>
    <w:unhideWhenUsed/>
    <w:rsid w:val="00f34487"/>
    <w:pPr>
      <w:spacing w:before="0" w:after="100"/>
      <w:ind w:left="220" w:hanging="0"/>
    </w:pPr>
    <w:rPr/>
  </w:style>
  <w:style w:type="paragraph" w:styleId="Contents1">
    <w:name w:val="TOC 1"/>
    <w:basedOn w:val="Normal"/>
    <w:next w:val="Normal"/>
    <w:autoRedefine/>
    <w:uiPriority w:val="39"/>
    <w:unhideWhenUsed/>
    <w:rsid w:val="001a1969"/>
    <w:pPr>
      <w:tabs>
        <w:tab w:val="clear" w:pos="720"/>
        <w:tab w:val="left" w:pos="660" w:leader="none"/>
        <w:tab w:val="right" w:pos="9900" w:leader="dot"/>
      </w:tabs>
      <w:spacing w:before="0" w:after="100"/>
    </w:pPr>
    <w:rPr/>
  </w:style>
  <w:style w:type="paragraph" w:styleId="Contents3">
    <w:name w:val="TOC 3"/>
    <w:basedOn w:val="Normal"/>
    <w:next w:val="Normal"/>
    <w:autoRedefine/>
    <w:uiPriority w:val="39"/>
    <w:unhideWhenUsed/>
    <w:rsid w:val="00f34487"/>
    <w:pPr>
      <w:spacing w:before="0" w:after="100"/>
      <w:ind w:left="440" w:hanging="0"/>
    </w:pPr>
    <w:rPr>
      <w:rFonts w:eastAsia="" w:cs="Times New Roman" w:eastAsiaTheme="minorEastAsia"/>
    </w:rPr>
  </w:style>
  <w:style w:type="paragraph" w:styleId="Revision">
    <w:name w:val="Revision"/>
    <w:uiPriority w:val="99"/>
    <w:semiHidden/>
    <w:qFormat/>
    <w:rsid w:val="009d3177"/>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Gmailm1008669504180698878wordsection1" w:customStyle="1">
    <w:name w:val="gmail-m_1008669504180698878wordsection1"/>
    <w:basedOn w:val="Normal"/>
    <w:uiPriority w:val="99"/>
    <w:qFormat/>
    <w:rsid w:val="00e454fb"/>
    <w:pPr>
      <w:spacing w:lineRule="auto" w:line="240" w:beforeAutospacing="1" w:afterAutospacing="1"/>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a.deloitte.com/" TargetMode="External"/><Relationship Id="rId3" Type="http://schemas.openxmlformats.org/officeDocument/2006/relationships/hyperlink" Target="https://nav.gov.hu/ado/szja1_1/11-os-rendelkezes-2022-ben" TargetMode="External"/><Relationship Id="rId4" Type="http://schemas.openxmlformats.org/officeDocument/2006/relationships/oleObject" Target="embeddings/oleObject1.bin"/><Relationship Id="rId5" Type="http://schemas.openxmlformats.org/officeDocument/2006/relationships/image" Target="media/image1.wmf"/><Relationship Id="rId6" Type="http://schemas.openxmlformats.org/officeDocument/2006/relationships/hyperlink" Target="http://secure-web.cisco.com/13qZCOY4L8QUgMFMA_fsMW3YTLkzY6Z5BA3r2XIm6rB23K5XeN0ycbnkAZtSo29wqVLrp2pj7ymHqMpSJ4gI6i21ZVr4Rzz-rnrgskb1YMZzJknquBctP-RaY_2EHDU6015GqMuyvA50C0ywjKvZSaB07JgxcADVy8rov7tJgbtBE-9Wk_oSo0yUlyqep8Akxk1SU-FQlfJJiS1X7tobx0l5mQuih04DaagGgrA5mLgEdc0H9oQeMfqP4Cw7NVB6w50vyCxHTZKaSnGs0TkmGYmGOcZrHMe35AR3NvZgWOExcklTcZtpg5KC4rxtCdMGN_IfvPn32pfLDQP6xwT5w9m1QM7T1WCKqY0819CWmGCWNc_Fw04PjnGeir1j85USM5A1tlJrUHBPX2_BFPv-8xmBXY6twozicQ7ipXW2pOJr1o2EVmkMayKjSIW0yZQhk8x4eUQfU5sJ2D48-q_-oCnGzFg0AHWtdbjKdWg8Ud99tFNkbjJku2JqSsFpbOT8Okj_ISj0ZCBHobf_lWdmi0w/http%3A%2F%2Fhun.deloitte.hu%2Fi%2FOz8b4rhw3Z6laC6zrnkfMPI9Bjtr9EPDZCNjAt9zSeo" TargetMode="External"/><Relationship Id="rId7" Type="http://schemas.openxmlformats.org/officeDocument/2006/relationships/image" Target="media/image2.jpeg"/><Relationship Id="rId8" Type="http://schemas.openxmlformats.org/officeDocument/2006/relationships/hyperlink" Target="http://www.gadeloitte.com/" TargetMode="External"/><Relationship Id="rId9" Type="http://schemas.openxmlformats.org/officeDocument/2006/relationships/hyperlink" Target="mailto:consultant@deloittece.com" TargetMode="External"/><Relationship Id="rId10" Type="http://schemas.openxmlformats.org/officeDocument/2006/relationships/hyperlink" Target="mailto:senior@deloittece.com" TargetMode="External"/><Relationship Id="rId11" Type="http://schemas.openxmlformats.org/officeDocument/2006/relationships/hyperlink" Target="mailto:manager@deloittece.com" TargetMode="External"/><Relationship Id="rId12" Type="http://schemas.openxmlformats.org/officeDocument/2006/relationships/package" Target="embeddings/oleObject2.docx"/><Relationship Id="rId13" Type="http://schemas.openxmlformats.org/officeDocument/2006/relationships/image" Target="media/image1.wmf"/><Relationship Id="rId14" Type="http://schemas.openxmlformats.org/officeDocument/2006/relationships/hyperlink" Target="https://nav.gov.hu/ado/szja1_1/11-os-rendelkezes-2022-ben" TargetMode="External"/><Relationship Id="rId15" Type="http://schemas.openxmlformats.org/officeDocument/2006/relationships/oleObject" Target="embeddings/oleObject3.doc"/><Relationship Id="rId16" Type="http://schemas.openxmlformats.org/officeDocument/2006/relationships/image" Target="media/image2.wmf"/><Relationship Id="rId17" Type="http://schemas.openxmlformats.org/officeDocument/2006/relationships/hyperlink" Target="http://www.gadeloitte.com/" TargetMode="External"/><Relationship Id="rId18" Type="http://schemas.openxmlformats.org/officeDocument/2006/relationships/hyperlink" Target="m-files://show/FE2BCA1C-D8D3-425F-B978-6286AF3EEE4B/0-8424032?object=DB42DB1B-9391-4105-9483-89D546EBB4EF" TargetMode="External"/><Relationship Id="rId19" Type="http://schemas.openxmlformats.org/officeDocument/2006/relationships/hyperlink" Target="m-files://show/FE2BCA1C-D8D3-425F-B978-6286AF3EEE4B/0-8424032?object=DB42DB1B-9391-4105-9483-89D546EBB4EF" TargetMode="External"/><Relationship Id="rId20" Type="http://schemas.openxmlformats.org/officeDocument/2006/relationships/hyperlink" Target="m-files://show/FE2BCA1C-D8D3-425F-B978-6286AF3EEE4B/0-8424032?object=DB42DB1B-9391-4105-9483-89D546EBB4EF" TargetMode="External"/><Relationship Id="rId21" Type="http://schemas.openxmlformats.org/officeDocument/2006/relationships/hyperlink" Target="mailto:consultant@deloittece.com&lt;mailto:consultant@deloittece.com" TargetMode="External"/><Relationship Id="rId22" Type="http://schemas.openxmlformats.org/officeDocument/2006/relationships/hyperlink" Target="mailto:senior@deloittece.com&lt;mailto:senior@deloittece.com" TargetMode="External"/><Relationship Id="rId23" Type="http://schemas.openxmlformats.org/officeDocument/2006/relationships/hyperlink" Target="mailto:manager@deloittece.com&lt;mailto:manager@deloittece.com" TargetMode="External"/><Relationship Id="rId24" Type="http://schemas.openxmlformats.org/officeDocument/2006/relationships/hyperlink" Target="mailto:zkovesdy@deloitteCE.com" TargetMode="External"/><Relationship Id="rId25" Type="http://schemas.openxmlformats.org/officeDocument/2006/relationships/hyperlink" Target="http://www.ga.deloitte.com/" TargetMode="External"/><Relationship Id="rId26" Type="http://schemas.openxmlformats.org/officeDocument/2006/relationships/hyperlink" Target="http://www.ga.deloitte.com/" TargetMode="External"/><Relationship Id="rId27" Type="http://schemas.openxmlformats.org/officeDocument/2006/relationships/hyperlink" Target="http://nav.gov.hu/nav/ugyfelszolg" TargetMode="External"/><Relationship Id="rId28" Type="http://schemas.openxmlformats.org/officeDocument/2006/relationships/hyperlink" Target="http://www.gadeloitte.com/" TargetMode="External"/><Relationship Id="rId29" Type="http://schemas.openxmlformats.org/officeDocument/2006/relationships/hyperlink" Target="http://nav.gov.hu/nav/ugyfelszolg" TargetMode="External"/><Relationship Id="rId30" Type="http://schemas.openxmlformats.org/officeDocument/2006/relationships/hyperlink" Target="http://cenotes/DTCE/HU/TAX/SzJA_TB_16.nsf/www.gadeloitte.com" TargetMode="External"/><Relationship Id="rId31" Type="http://schemas.openxmlformats.org/officeDocument/2006/relationships/hyperlink" Target="https://nav.gov.hu/igazgatosagok/ugyfelszolgalat-kereso" TargetMode="External"/><Relationship Id="rId32" Type="http://schemas.openxmlformats.org/officeDocument/2006/relationships/hyperlink" Target="https://nav.gov.hu/igazgatosagok/ugyfelszolgalat-kereso" TargetMode="Externa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header" Target="header3.xml"/><Relationship Id="rId36" Type="http://schemas.openxmlformats.org/officeDocument/2006/relationships/footer" Target="footer1.xml"/><Relationship Id="rId37" Type="http://schemas.openxmlformats.org/officeDocument/2006/relationships/footer" Target="footer2.xml"/><Relationship Id="rId38" Type="http://schemas.openxmlformats.org/officeDocument/2006/relationships/footer" Target="footer3.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9A0C2-EB60-42EB-9BDF-7D4BD7F3F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38</Pages>
  <Words>11708</Words>
  <Characters>61859</Characters>
  <CharactersWithSpaces>73127</CharactersWithSpaces>
  <Paragraphs>728</Paragraphs>
  <Company>Deloitte Touche Tohmatsu Services,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2022-06-05T07:48:00Z</dcterms:created>
  <dc:creator>Takacs, Alexandra (HU - Budapest)</dc:creator>
  <dc:description/>
  <dc:language>en-US</dc:language>
  <cp:lastModifiedBy/>
  <dcterms:modified xsi:type="dcterms:W3CDTF">2022-12-18T13:01:25Z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ActionId">
    <vt:lpwstr>f63a718b-cb00-4d9f-8dd6-b05503fef934</vt:lpwstr>
  </property>
  <property fmtid="{D5CDD505-2E9C-101B-9397-08002B2CF9AE}" pid="3" name="MSIP_Label_ea60d57e-af5b-4752-ac57-3e4f28ca11dc_ContentBits">
    <vt:lpwstr>0</vt:lpwstr>
  </property>
  <property fmtid="{D5CDD505-2E9C-101B-9397-08002B2CF9AE}" pid="4" name="MSIP_Label_ea60d57e-af5b-4752-ac57-3e4f28ca11dc_Enabled">
    <vt:lpwstr>true</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etDate">
    <vt:lpwstr>2021-06-02T17:59:55Z</vt:lpwstr>
  </property>
  <property fmtid="{D5CDD505-2E9C-101B-9397-08002B2CF9AE}" pid="8" name="MSIP_Label_ea60d57e-af5b-4752-ac57-3e4f28ca11dc_SiteId">
    <vt:lpwstr>36da45f1-dd2c-4d1f-af13-5abe46b99921</vt:lpwstr>
  </property>
</Properties>
</file>